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DA" w:rsidRPr="00077E1F" w:rsidRDefault="007D74DA" w:rsidP="007D74DA">
      <w:pPr>
        <w:ind w:left="720" w:firstLine="720"/>
      </w:pPr>
      <w:r w:rsidRPr="00077E1F">
        <w:rPr>
          <w:noProof/>
          <w:lang w:eastAsia="ja-JP"/>
        </w:rPr>
        <w:drawing>
          <wp:inline distT="0" distB="0" distL="0" distR="0" wp14:anchorId="715A8FD3" wp14:editId="3A4C9514">
            <wp:extent cx="3051544" cy="627321"/>
            <wp:effectExtent l="152400" t="133350" r="282575" b="287655"/>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7D74DA" w:rsidRPr="00077E1F" w:rsidRDefault="007D74DA" w:rsidP="007D74DA"/>
    <w:p w:rsidR="007D74DA" w:rsidRPr="00077E1F" w:rsidRDefault="007D74DA" w:rsidP="00A16B6B">
      <w:pPr>
        <w:ind w:left="0"/>
      </w:pPr>
    </w:p>
    <w:p w:rsidR="007D74DA" w:rsidRPr="00077E1F" w:rsidRDefault="007D74DA" w:rsidP="007D74DA"/>
    <w:p w:rsidR="007D74DA" w:rsidRPr="00077E1F" w:rsidRDefault="007D74DA" w:rsidP="007D74DA"/>
    <w:p w:rsidR="007D74DA" w:rsidRPr="00077E1F" w:rsidRDefault="00713791" w:rsidP="007D74DA">
      <w:pPr>
        <w:pStyle w:val="HeadingBig"/>
        <w:rPr>
          <w:rFonts w:ascii="Times New Roman" w:hAnsi="Times New Roman"/>
          <w:i w:val="0"/>
          <w:iCs w:val="0"/>
          <w:sz w:val="36"/>
          <w:szCs w:val="36"/>
        </w:rPr>
      </w:pPr>
      <w:r>
        <w:rPr>
          <w:rFonts w:ascii="Times New Roman" w:hAnsi="Times New Roman"/>
          <w:i w:val="0"/>
          <w:iCs w:val="0"/>
          <w:sz w:val="36"/>
          <w:szCs w:val="36"/>
        </w:rPr>
        <w:t>BUS</w:t>
      </w:r>
      <w:r w:rsidR="00573B10">
        <w:rPr>
          <w:rFonts w:ascii="Times New Roman" w:hAnsi="Times New Roman"/>
          <w:i w:val="0"/>
          <w:iCs w:val="0"/>
          <w:sz w:val="36"/>
          <w:szCs w:val="36"/>
        </w:rPr>
        <w:t xml:space="preserve"> USER </w:t>
      </w:r>
      <w:r w:rsidR="00013912">
        <w:rPr>
          <w:rFonts w:ascii="Times New Roman" w:hAnsi="Times New Roman"/>
          <w:i w:val="0"/>
          <w:iCs w:val="0"/>
          <w:sz w:val="36"/>
          <w:szCs w:val="36"/>
        </w:rPr>
        <w:t>SUPPORT SYSTEM</w:t>
      </w:r>
    </w:p>
    <w:p w:rsidR="007D74DA" w:rsidRPr="00077E1F" w:rsidRDefault="007D74DA" w:rsidP="007D74DA">
      <w:pPr>
        <w:pStyle w:val="HeadingBig"/>
        <w:rPr>
          <w:rFonts w:ascii="Times New Roman" w:hAnsi="Times New Roman"/>
          <w:i w:val="0"/>
          <w:iCs w:val="0"/>
        </w:rPr>
      </w:pPr>
    </w:p>
    <w:p w:rsidR="007D74DA" w:rsidRPr="00077E1F" w:rsidRDefault="007D74DA" w:rsidP="007D74DA">
      <w:pPr>
        <w:pStyle w:val="HeadingBig"/>
        <w:rPr>
          <w:rFonts w:ascii="Times New Roman" w:hAnsi="Times New Roman"/>
          <w:i w:val="0"/>
          <w:iCs w:val="0"/>
          <w:szCs w:val="40"/>
        </w:rPr>
      </w:pPr>
      <w:r>
        <w:rPr>
          <w:rFonts w:ascii="Times New Roman" w:hAnsi="Times New Roman"/>
          <w:i w:val="0"/>
          <w:iCs w:val="0"/>
          <w:szCs w:val="40"/>
        </w:rPr>
        <w:t>CM</w:t>
      </w:r>
      <w:r w:rsidRPr="00077E1F">
        <w:rPr>
          <w:rFonts w:ascii="Times New Roman" w:hAnsi="Times New Roman"/>
          <w:i w:val="0"/>
          <w:iCs w:val="0"/>
          <w:szCs w:val="40"/>
        </w:rPr>
        <w:t xml:space="preserve"> Plan</w:t>
      </w:r>
    </w:p>
    <w:p w:rsidR="007D74DA" w:rsidRPr="00077E1F" w:rsidRDefault="007D74DA" w:rsidP="007D74DA"/>
    <w:p w:rsidR="007D74DA" w:rsidRPr="00077E1F" w:rsidRDefault="007D74DA" w:rsidP="007D74DA"/>
    <w:p w:rsidR="007D74DA" w:rsidRPr="0096312D" w:rsidRDefault="007D74DA" w:rsidP="007D74DA">
      <w:pPr>
        <w:pStyle w:val="NormalTB"/>
        <w:widowControl w:val="0"/>
        <w:spacing w:before="120"/>
        <w:rPr>
          <w:rFonts w:ascii="Times New Roman" w:hAnsi="Times New Roman"/>
          <w:b/>
          <w:bCs/>
          <w:snapToGrid w:val="0"/>
          <w:sz w:val="32"/>
          <w:szCs w:val="32"/>
          <w:lang w:val="fr-FR"/>
        </w:rPr>
      </w:pPr>
      <w:r w:rsidRPr="0096312D">
        <w:rPr>
          <w:rFonts w:ascii="Times New Roman" w:hAnsi="Times New Roman"/>
          <w:b/>
          <w:bCs/>
          <w:snapToGrid w:val="0"/>
          <w:sz w:val="32"/>
          <w:szCs w:val="32"/>
          <w:lang w:val="fr-FR"/>
        </w:rPr>
        <w:t xml:space="preserve">Project Code: </w:t>
      </w:r>
      <w:r w:rsidR="00013912">
        <w:rPr>
          <w:rFonts w:ascii="Times New Roman" w:hAnsi="Times New Roman"/>
          <w:b/>
          <w:bCs/>
          <w:iCs/>
          <w:snapToGrid w:val="0"/>
          <w:sz w:val="32"/>
          <w:szCs w:val="32"/>
          <w:lang w:val="fr-FR"/>
        </w:rPr>
        <w:t>BUSS</w:t>
      </w:r>
    </w:p>
    <w:p w:rsidR="007D74DA" w:rsidRPr="0096312D" w:rsidRDefault="007D74DA" w:rsidP="007D74DA">
      <w:pPr>
        <w:pStyle w:val="NormalTB"/>
        <w:widowControl w:val="0"/>
        <w:spacing w:before="120"/>
        <w:rPr>
          <w:rFonts w:ascii="Times New Roman" w:hAnsi="Times New Roman"/>
          <w:b/>
          <w:bCs/>
          <w:snapToGrid w:val="0"/>
          <w:sz w:val="32"/>
          <w:szCs w:val="32"/>
          <w:lang w:val="fr-FR" w:eastAsia="ja-JP"/>
        </w:rPr>
      </w:pPr>
      <w:r w:rsidRPr="0096312D">
        <w:rPr>
          <w:rFonts w:ascii="Times New Roman" w:hAnsi="Times New Roman"/>
          <w:b/>
          <w:bCs/>
          <w:snapToGrid w:val="0"/>
          <w:sz w:val="32"/>
          <w:szCs w:val="32"/>
          <w:lang w:val="fr-FR"/>
        </w:rPr>
        <w:t xml:space="preserve">Document Code: </w:t>
      </w:r>
      <w:r w:rsidR="00013912">
        <w:rPr>
          <w:rFonts w:ascii="Times New Roman" w:hAnsi="Times New Roman"/>
          <w:b/>
          <w:bCs/>
          <w:iCs/>
          <w:snapToGrid w:val="0"/>
          <w:sz w:val="32"/>
          <w:szCs w:val="32"/>
          <w:lang w:val="fr-FR"/>
        </w:rPr>
        <w:t>BUSS</w:t>
      </w:r>
      <w:r w:rsidRPr="0096312D">
        <w:rPr>
          <w:rFonts w:ascii="Times New Roman" w:hAnsi="Times New Roman"/>
          <w:b/>
          <w:bCs/>
          <w:iCs/>
          <w:snapToGrid w:val="0"/>
          <w:sz w:val="32"/>
          <w:szCs w:val="32"/>
          <w:lang w:val="fr-FR"/>
        </w:rPr>
        <w:t>_</w:t>
      </w:r>
      <w:r w:rsidR="00573B10" w:rsidRPr="0096312D">
        <w:rPr>
          <w:rFonts w:ascii="Times New Roman" w:hAnsi="Times New Roman"/>
          <w:b/>
          <w:bCs/>
          <w:iCs/>
          <w:snapToGrid w:val="0"/>
          <w:sz w:val="32"/>
          <w:szCs w:val="32"/>
          <w:lang w:val="fr-FR"/>
        </w:rPr>
        <w:t>CMPl</w:t>
      </w:r>
      <w:r w:rsidRPr="0096312D">
        <w:rPr>
          <w:rFonts w:ascii="Times New Roman" w:hAnsi="Times New Roman"/>
          <w:b/>
          <w:bCs/>
          <w:iCs/>
          <w:snapToGrid w:val="0"/>
          <w:sz w:val="32"/>
          <w:szCs w:val="32"/>
          <w:lang w:val="fr-FR"/>
        </w:rPr>
        <w:t>an</w:t>
      </w:r>
      <w:r w:rsidRPr="0096312D">
        <w:rPr>
          <w:rFonts w:ascii="Times New Roman" w:hAnsi="Times New Roman"/>
          <w:b/>
          <w:bCs/>
          <w:snapToGrid w:val="0"/>
          <w:sz w:val="32"/>
          <w:szCs w:val="32"/>
          <w:lang w:val="fr-FR"/>
        </w:rPr>
        <w:t>_v</w:t>
      </w:r>
      <w:r w:rsidRPr="0096312D">
        <w:rPr>
          <w:rFonts w:ascii="Times New Roman" w:hAnsi="Times New Roman"/>
          <w:b/>
          <w:bCs/>
          <w:snapToGrid w:val="0"/>
          <w:sz w:val="32"/>
          <w:szCs w:val="32"/>
          <w:lang w:val="fr-FR" w:eastAsia="ja-JP"/>
        </w:rPr>
        <w:t>1.</w:t>
      </w:r>
      <w:r w:rsidR="004D522D">
        <w:rPr>
          <w:rFonts w:ascii="Times New Roman" w:hAnsi="Times New Roman"/>
          <w:b/>
          <w:bCs/>
          <w:snapToGrid w:val="0"/>
          <w:sz w:val="32"/>
          <w:szCs w:val="32"/>
          <w:lang w:val="fr-FR" w:eastAsia="ja-JP"/>
        </w:rPr>
        <w:t>1</w:t>
      </w:r>
      <w:r w:rsidRPr="0096312D">
        <w:rPr>
          <w:rFonts w:ascii="Times New Roman" w:hAnsi="Times New Roman"/>
          <w:b/>
          <w:bCs/>
          <w:snapToGrid w:val="0"/>
          <w:sz w:val="32"/>
          <w:szCs w:val="32"/>
          <w:lang w:val="fr-FR" w:eastAsia="ja-JP"/>
        </w:rPr>
        <w:t>_EN</w:t>
      </w:r>
    </w:p>
    <w:p w:rsidR="007D74DA" w:rsidRPr="0096312D" w:rsidRDefault="007D74DA" w:rsidP="007D74DA">
      <w:pPr>
        <w:rPr>
          <w:lang w:val="fr-FR"/>
        </w:rPr>
      </w:pPr>
    </w:p>
    <w:p w:rsidR="007D74DA" w:rsidRPr="0096312D" w:rsidRDefault="007D74DA" w:rsidP="007D74DA">
      <w:pPr>
        <w:rPr>
          <w:lang w:val="fr-FR"/>
        </w:rPr>
      </w:pPr>
    </w:p>
    <w:p w:rsidR="0087104C" w:rsidRPr="0096312D" w:rsidRDefault="0087104C" w:rsidP="00A101D7">
      <w:pPr>
        <w:rPr>
          <w:lang w:val="fr-FR"/>
        </w:rPr>
      </w:pPr>
    </w:p>
    <w:p w:rsidR="0087104C" w:rsidRPr="0096312D" w:rsidRDefault="0087104C" w:rsidP="00A101D7">
      <w:pPr>
        <w:rPr>
          <w:lang w:val="fr-FR"/>
        </w:rPr>
      </w:pPr>
    </w:p>
    <w:p w:rsidR="0087104C" w:rsidRPr="0096312D" w:rsidRDefault="0087104C" w:rsidP="00A101D7">
      <w:pPr>
        <w:rPr>
          <w:lang w:val="fr-FR"/>
        </w:rPr>
      </w:pPr>
    </w:p>
    <w:p w:rsidR="0087104C" w:rsidRPr="0096312D" w:rsidRDefault="0087104C" w:rsidP="00A101D7">
      <w:pPr>
        <w:rPr>
          <w:lang w:val="fr-FR"/>
        </w:rPr>
      </w:pPr>
    </w:p>
    <w:p w:rsidR="0087104C" w:rsidRPr="0096312D" w:rsidRDefault="0087104C" w:rsidP="00A101D7">
      <w:pPr>
        <w:rPr>
          <w:lang w:val="fr-FR"/>
        </w:rPr>
      </w:pPr>
    </w:p>
    <w:p w:rsidR="0087104C" w:rsidRPr="0096312D" w:rsidRDefault="0087104C" w:rsidP="00A101D7">
      <w:pPr>
        <w:rPr>
          <w:lang w:val="fr-FR"/>
        </w:rPr>
      </w:pPr>
    </w:p>
    <w:p w:rsidR="0087104C" w:rsidRPr="0096312D" w:rsidRDefault="0087104C" w:rsidP="00A101D7">
      <w:pPr>
        <w:rPr>
          <w:lang w:val="fr-FR"/>
        </w:rPr>
      </w:pPr>
    </w:p>
    <w:p w:rsidR="0087104C" w:rsidRPr="0096312D" w:rsidRDefault="0087104C" w:rsidP="00A101D7">
      <w:pPr>
        <w:rPr>
          <w:lang w:val="fr-FR"/>
        </w:rPr>
      </w:pPr>
    </w:p>
    <w:p w:rsidR="0087104C" w:rsidRPr="0096312D" w:rsidRDefault="0087104C" w:rsidP="00A101D7">
      <w:pPr>
        <w:rPr>
          <w:lang w:val="fr-FR"/>
        </w:rPr>
      </w:pPr>
    </w:p>
    <w:p w:rsidR="0087104C" w:rsidRPr="0096312D" w:rsidRDefault="0087104C" w:rsidP="00A101D7">
      <w:pPr>
        <w:rPr>
          <w:lang w:val="fr-FR"/>
        </w:rPr>
      </w:pPr>
    </w:p>
    <w:p w:rsidR="0087104C" w:rsidRPr="0096312D" w:rsidRDefault="0087104C" w:rsidP="00A101D7">
      <w:pPr>
        <w:rPr>
          <w:lang w:val="fr-FR"/>
        </w:rPr>
      </w:pPr>
    </w:p>
    <w:p w:rsidR="0087104C" w:rsidRPr="0096312D" w:rsidRDefault="0087104C" w:rsidP="00A101D7">
      <w:pPr>
        <w:rPr>
          <w:lang w:val="fr-FR"/>
        </w:rPr>
      </w:pPr>
    </w:p>
    <w:p w:rsidR="0087104C" w:rsidRPr="00A101D7" w:rsidRDefault="0087104C" w:rsidP="0087104C">
      <w:pPr>
        <w:pStyle w:val="NormalTB"/>
        <w:widowControl w:val="0"/>
        <w:spacing w:before="120"/>
        <w:rPr>
          <w:rFonts w:ascii="Times New Roman" w:hAnsi="Times New Roman"/>
          <w:b/>
          <w:bCs/>
          <w:snapToGrid w:val="0"/>
          <w:sz w:val="24"/>
          <w:szCs w:val="24"/>
          <w:lang w:val="en-US"/>
        </w:rPr>
      </w:pPr>
      <w:r w:rsidRPr="00A101D7">
        <w:rPr>
          <w:rFonts w:ascii="Times New Roman" w:hAnsi="Times New Roman"/>
          <w:b/>
          <w:snapToGrid w:val="0"/>
          <w:sz w:val="24"/>
          <w:szCs w:val="24"/>
        </w:rPr>
        <w:t>Ha</w:t>
      </w:r>
      <w:r w:rsidR="00E26611">
        <w:rPr>
          <w:rFonts w:ascii="Times New Roman" w:hAnsi="Times New Roman"/>
          <w:b/>
          <w:snapToGrid w:val="0"/>
          <w:sz w:val="24"/>
          <w:szCs w:val="24"/>
        </w:rPr>
        <w:t>noi, 13/05/2015</w:t>
      </w:r>
    </w:p>
    <w:p w:rsidR="0087104C" w:rsidRPr="00F269E5" w:rsidRDefault="0087104C" w:rsidP="00567FCF">
      <w:pPr>
        <w:pStyle w:val="NormalH"/>
      </w:pPr>
      <w:r w:rsidRPr="00FF77F4">
        <w:lastRenderedPageBreak/>
        <w:t>SIGNATURE</w:t>
      </w:r>
      <w:r w:rsidRPr="00F269E5">
        <w:t xml:space="preserve"> </w:t>
      </w:r>
      <w:smartTag w:uri="urn:schemas-microsoft-com:office:smarttags" w:element="stockticker">
        <w:r w:rsidRPr="00FF77F4">
          <w:t>PAGE</w:t>
        </w:r>
      </w:smartTag>
    </w:p>
    <w:p w:rsidR="0087104C" w:rsidRPr="00A101D7" w:rsidRDefault="0087104C" w:rsidP="00A101D7">
      <w:r w:rsidRPr="00A101D7">
        <w:t>AUTHOR:</w:t>
      </w:r>
      <w:r w:rsidRPr="00A101D7">
        <w:tab/>
      </w:r>
      <w:r w:rsidRPr="00A101D7">
        <w:tab/>
      </w:r>
      <w:r w:rsidR="004C2DB6">
        <w:t xml:space="preserve">Nguyen </w:t>
      </w:r>
      <w:proofErr w:type="spellStart"/>
      <w:r w:rsidR="004C2DB6">
        <w:t>Thanh</w:t>
      </w:r>
      <w:proofErr w:type="spellEnd"/>
      <w:r w:rsidR="00E14991">
        <w:t xml:space="preserve"> Nam</w:t>
      </w:r>
      <w:r w:rsidR="004500A3">
        <w:tab/>
        <w:t xml:space="preserve">              13/05/2015</w:t>
      </w:r>
    </w:p>
    <w:p w:rsidR="0087104C" w:rsidRPr="00A101D7" w:rsidRDefault="0087104C" w:rsidP="00A101D7">
      <w:r w:rsidRPr="00A101D7">
        <w:tab/>
      </w:r>
      <w:r w:rsidRPr="00A101D7">
        <w:tab/>
      </w:r>
      <w:r w:rsidRPr="00A101D7">
        <w:tab/>
      </w:r>
      <w:r w:rsidR="00E14991">
        <w:t>Project Manager</w:t>
      </w:r>
    </w:p>
    <w:p w:rsidR="0087104C" w:rsidRPr="00A101D7" w:rsidRDefault="0087104C" w:rsidP="00A101D7"/>
    <w:p w:rsidR="0087104C" w:rsidRPr="00A101D7" w:rsidRDefault="00BE0C2E" w:rsidP="00A101D7">
      <w:r>
        <w:t>REVIEWERS:</w:t>
      </w:r>
      <w:r>
        <w:tab/>
      </w:r>
      <w:r>
        <w:tab/>
        <w:t>Nguye</w:t>
      </w:r>
      <w:r w:rsidR="0087104C" w:rsidRPr="00A101D7">
        <w:t xml:space="preserve">n </w:t>
      </w:r>
      <w:proofErr w:type="spellStart"/>
      <w:r w:rsidR="00E14991">
        <w:t>T</w:t>
      </w:r>
      <w:r>
        <w:t>hanh</w:t>
      </w:r>
      <w:proofErr w:type="spellEnd"/>
      <w:r w:rsidR="00E14991">
        <w:t xml:space="preserve"> Nam</w:t>
      </w:r>
      <w:r w:rsidR="0087104C" w:rsidRPr="00A101D7">
        <w:tab/>
        <w:t xml:space="preserve">          </w:t>
      </w:r>
      <w:r w:rsidR="004500A3">
        <w:t xml:space="preserve">    1</w:t>
      </w:r>
      <w:ins w:id="0" w:author="Nam Nguyễn Thành" w:date="2015-05-19T15:48:00Z">
        <w:r w:rsidR="00D52A19">
          <w:t>5</w:t>
        </w:r>
      </w:ins>
      <w:del w:id="1" w:author="Nam Nguyễn Thành" w:date="2015-05-19T15:48:00Z">
        <w:r w:rsidR="004500A3" w:rsidDel="00D52A19">
          <w:delText>3</w:delText>
        </w:r>
      </w:del>
      <w:r w:rsidR="004500A3">
        <w:t>/05/2015</w:t>
      </w:r>
    </w:p>
    <w:p w:rsidR="0087104C" w:rsidRPr="00A101D7" w:rsidRDefault="00E14991" w:rsidP="00A101D7">
      <w:r>
        <w:tab/>
      </w:r>
      <w:r>
        <w:tab/>
      </w:r>
      <w:r>
        <w:tab/>
        <w:t>Project Manager</w:t>
      </w:r>
    </w:p>
    <w:p w:rsidR="005F16C1" w:rsidRDefault="005F16C1" w:rsidP="005F16C1">
      <w:pPr>
        <w:ind w:left="1530" w:firstLine="630"/>
      </w:pPr>
    </w:p>
    <w:p w:rsidR="005F16C1" w:rsidRPr="00A101D7" w:rsidRDefault="004C2DB6" w:rsidP="005F16C1">
      <w:pPr>
        <w:ind w:left="1530" w:firstLine="630"/>
      </w:pPr>
      <w:r>
        <w:t xml:space="preserve">Trinh </w:t>
      </w:r>
      <w:proofErr w:type="spellStart"/>
      <w:r>
        <w:t>Thi</w:t>
      </w:r>
      <w:proofErr w:type="spellEnd"/>
      <w:r>
        <w:t xml:space="preserve"> </w:t>
      </w:r>
      <w:proofErr w:type="spellStart"/>
      <w:r>
        <w:t>Tuyet</w:t>
      </w:r>
      <w:proofErr w:type="spellEnd"/>
      <w:r>
        <w:t xml:space="preserve"> Mai</w:t>
      </w:r>
      <w:r w:rsidR="005F16C1" w:rsidRPr="00A101D7">
        <w:tab/>
        <w:t xml:space="preserve">          </w:t>
      </w:r>
      <w:r w:rsidR="005F16C1">
        <w:t xml:space="preserve">    1</w:t>
      </w:r>
      <w:ins w:id="2" w:author="Nam Nguyễn Thành" w:date="2015-05-19T15:48:00Z">
        <w:r w:rsidR="00EB2247">
          <w:t>8</w:t>
        </w:r>
      </w:ins>
      <w:del w:id="3" w:author="Nam Nguyễn Thành" w:date="2015-05-19T15:48:00Z">
        <w:r w:rsidR="005F16C1" w:rsidDel="00EB2247">
          <w:delText>3</w:delText>
        </w:r>
      </w:del>
      <w:r w:rsidR="005F16C1">
        <w:t>/05/2015</w:t>
      </w:r>
    </w:p>
    <w:p w:rsidR="005F16C1" w:rsidRPr="00A101D7" w:rsidRDefault="005F16C1" w:rsidP="005F16C1">
      <w:r>
        <w:tab/>
      </w:r>
      <w:r>
        <w:tab/>
      </w:r>
      <w:r>
        <w:tab/>
        <w:t>Team member</w:t>
      </w:r>
    </w:p>
    <w:p w:rsidR="0087104C" w:rsidRPr="00A101D7" w:rsidRDefault="0087104C" w:rsidP="00A101D7"/>
    <w:p w:rsidR="0087104C" w:rsidRPr="00A101D7" w:rsidRDefault="0087104C" w:rsidP="00A101D7"/>
    <w:p w:rsidR="0087104C" w:rsidRPr="00A101D7" w:rsidRDefault="00BE0C2E" w:rsidP="00A101D7">
      <w:r>
        <w:t>APPROVAL:</w:t>
      </w:r>
      <w:r>
        <w:tab/>
      </w:r>
      <w:r>
        <w:tab/>
        <w:t>Nguyen Va</w:t>
      </w:r>
      <w:r w:rsidR="0087104C" w:rsidRPr="00A101D7">
        <w:t>n Sang</w:t>
      </w:r>
      <w:r w:rsidR="000F4479">
        <w:t xml:space="preserve">  </w:t>
      </w:r>
      <w:r w:rsidR="004500A3">
        <w:t xml:space="preserve">                      1</w:t>
      </w:r>
      <w:ins w:id="4" w:author="Nam Nguyễn Thành" w:date="2015-05-19T15:48:00Z">
        <w:r w:rsidR="00EB2247">
          <w:t>9</w:t>
        </w:r>
      </w:ins>
      <w:del w:id="5" w:author="Nam Nguyễn Thành" w:date="2015-05-19T15:48:00Z">
        <w:r w:rsidR="004500A3" w:rsidDel="00EB2247">
          <w:delText>6</w:delText>
        </w:r>
      </w:del>
      <w:r w:rsidR="004500A3">
        <w:t>/05/2015</w:t>
      </w:r>
    </w:p>
    <w:p w:rsidR="0087104C" w:rsidRPr="00A101D7" w:rsidRDefault="0087104C" w:rsidP="00A101D7">
      <w:r w:rsidRPr="00A101D7">
        <w:tab/>
      </w:r>
      <w:r w:rsidRPr="00A101D7">
        <w:tab/>
      </w:r>
      <w:r w:rsidRPr="00A101D7">
        <w:tab/>
        <w:t>Supervisor</w:t>
      </w:r>
    </w:p>
    <w:p w:rsidR="0087104C" w:rsidRPr="00F269E5" w:rsidRDefault="0087104C" w:rsidP="00A101D7"/>
    <w:p w:rsidR="0087104C" w:rsidRPr="00F269E5" w:rsidRDefault="0087104C" w:rsidP="00A101D7">
      <w:pPr>
        <w:pStyle w:val="Footer"/>
      </w:pPr>
      <w:r w:rsidRPr="00F269E5">
        <w:t>Record of change</w:t>
      </w:r>
    </w:p>
    <w:p w:rsidR="0087104C" w:rsidRPr="00A101D7" w:rsidRDefault="0087104C" w:rsidP="00DF6901">
      <w:pPr>
        <w:pStyle w:val="Footer"/>
        <w:spacing w:before="0" w:after="120"/>
      </w:pPr>
      <w:r w:rsidRPr="00A101D7">
        <w:t>*A - Added M - Modified D – Deleted</w:t>
      </w:r>
    </w:p>
    <w:tbl>
      <w:tblPr>
        <w:tblW w:w="945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170"/>
        <w:gridCol w:w="1555"/>
        <w:gridCol w:w="1145"/>
        <w:gridCol w:w="2161"/>
        <w:gridCol w:w="2249"/>
        <w:gridCol w:w="1170"/>
      </w:tblGrid>
      <w:tr w:rsidR="0087104C" w:rsidRPr="007D74DA" w:rsidTr="0031587A">
        <w:tc>
          <w:tcPr>
            <w:tcW w:w="1170" w:type="dxa"/>
            <w:shd w:val="clear" w:color="auto" w:fill="C0C0C0"/>
          </w:tcPr>
          <w:p w:rsidR="0087104C" w:rsidRPr="00567FCF" w:rsidRDefault="0087104C" w:rsidP="00A101D7">
            <w:pPr>
              <w:pStyle w:val="Bangheader"/>
              <w:rPr>
                <w:rFonts w:cs="Arial"/>
                <w:sz w:val="20"/>
                <w:szCs w:val="20"/>
              </w:rPr>
            </w:pPr>
            <w:r w:rsidRPr="00567FCF">
              <w:rPr>
                <w:rFonts w:cs="Arial"/>
                <w:sz w:val="20"/>
                <w:szCs w:val="20"/>
              </w:rPr>
              <w:t>Effective Date</w:t>
            </w:r>
          </w:p>
        </w:tc>
        <w:tc>
          <w:tcPr>
            <w:tcW w:w="1555" w:type="dxa"/>
            <w:shd w:val="clear" w:color="auto" w:fill="C0C0C0"/>
          </w:tcPr>
          <w:p w:rsidR="0087104C" w:rsidRPr="00567FCF" w:rsidRDefault="0087104C" w:rsidP="00A101D7">
            <w:pPr>
              <w:pStyle w:val="Bangheader"/>
              <w:rPr>
                <w:rFonts w:cs="Arial"/>
                <w:sz w:val="20"/>
                <w:szCs w:val="20"/>
              </w:rPr>
            </w:pPr>
            <w:r w:rsidRPr="00567FCF">
              <w:rPr>
                <w:rFonts w:cs="Arial"/>
                <w:sz w:val="20"/>
                <w:szCs w:val="20"/>
              </w:rPr>
              <w:t>Changed Item</w:t>
            </w:r>
          </w:p>
        </w:tc>
        <w:tc>
          <w:tcPr>
            <w:tcW w:w="1145" w:type="dxa"/>
            <w:shd w:val="clear" w:color="auto" w:fill="C0C0C0"/>
          </w:tcPr>
          <w:p w:rsidR="0087104C" w:rsidRPr="00567FCF" w:rsidRDefault="0087104C" w:rsidP="00A101D7">
            <w:pPr>
              <w:pStyle w:val="Bangheader"/>
              <w:rPr>
                <w:rFonts w:cs="Arial"/>
                <w:sz w:val="20"/>
                <w:szCs w:val="20"/>
              </w:rPr>
            </w:pPr>
            <w:r w:rsidRPr="00567FCF">
              <w:rPr>
                <w:rFonts w:cs="Arial"/>
                <w:sz w:val="20"/>
                <w:szCs w:val="20"/>
              </w:rPr>
              <w:t>A*</w:t>
            </w:r>
            <w:r w:rsidRPr="00567FCF">
              <w:rPr>
                <w:rFonts w:cs="Arial"/>
                <w:sz w:val="20"/>
                <w:szCs w:val="20"/>
              </w:rPr>
              <w:br/>
              <w:t>M, D</w:t>
            </w:r>
          </w:p>
        </w:tc>
        <w:tc>
          <w:tcPr>
            <w:tcW w:w="2161" w:type="dxa"/>
            <w:shd w:val="clear" w:color="auto" w:fill="C0C0C0"/>
          </w:tcPr>
          <w:p w:rsidR="0087104C" w:rsidRPr="00567FCF" w:rsidRDefault="0087104C" w:rsidP="00A101D7">
            <w:pPr>
              <w:pStyle w:val="Bangheader"/>
              <w:rPr>
                <w:rFonts w:cs="Arial"/>
                <w:sz w:val="20"/>
                <w:szCs w:val="20"/>
              </w:rPr>
            </w:pPr>
            <w:r w:rsidRPr="00567FCF">
              <w:rPr>
                <w:rFonts w:cs="Arial"/>
                <w:sz w:val="20"/>
                <w:szCs w:val="20"/>
              </w:rPr>
              <w:t>Change Description</w:t>
            </w:r>
          </w:p>
        </w:tc>
        <w:tc>
          <w:tcPr>
            <w:tcW w:w="2249" w:type="dxa"/>
            <w:shd w:val="clear" w:color="auto" w:fill="C0C0C0"/>
          </w:tcPr>
          <w:p w:rsidR="0087104C" w:rsidRPr="00567FCF" w:rsidRDefault="0087104C" w:rsidP="00A101D7">
            <w:pPr>
              <w:pStyle w:val="Bangheader"/>
              <w:rPr>
                <w:rFonts w:cs="Arial"/>
                <w:sz w:val="20"/>
                <w:szCs w:val="20"/>
              </w:rPr>
            </w:pPr>
            <w:r w:rsidRPr="00567FCF">
              <w:rPr>
                <w:rFonts w:cs="Arial"/>
                <w:sz w:val="20"/>
                <w:szCs w:val="20"/>
              </w:rPr>
              <w:t>Reason for Change</w:t>
            </w:r>
          </w:p>
        </w:tc>
        <w:tc>
          <w:tcPr>
            <w:tcW w:w="1170" w:type="dxa"/>
            <w:shd w:val="clear" w:color="auto" w:fill="C0C0C0"/>
          </w:tcPr>
          <w:p w:rsidR="0087104C" w:rsidRPr="00567FCF" w:rsidRDefault="0087104C" w:rsidP="00A101D7">
            <w:pPr>
              <w:pStyle w:val="Bangheader"/>
              <w:rPr>
                <w:rFonts w:cs="Arial"/>
                <w:sz w:val="20"/>
                <w:szCs w:val="20"/>
              </w:rPr>
            </w:pPr>
            <w:r w:rsidRPr="00567FCF">
              <w:rPr>
                <w:rFonts w:cs="Arial"/>
                <w:sz w:val="20"/>
                <w:szCs w:val="20"/>
              </w:rPr>
              <w:t>Revision Number</w:t>
            </w:r>
          </w:p>
        </w:tc>
      </w:tr>
      <w:tr w:rsidR="0087104C" w:rsidRPr="007D74DA" w:rsidTr="0031587A">
        <w:tc>
          <w:tcPr>
            <w:tcW w:w="1170" w:type="dxa"/>
            <w:vAlign w:val="center"/>
          </w:tcPr>
          <w:p w:rsidR="0087104C" w:rsidRPr="00567FCF" w:rsidRDefault="0096312D" w:rsidP="00A101D7">
            <w:pPr>
              <w:pStyle w:val="Bang"/>
              <w:rPr>
                <w:rFonts w:ascii="Arial" w:hAnsi="Arial" w:cs="Arial"/>
                <w:sz w:val="20"/>
                <w:szCs w:val="20"/>
              </w:rPr>
            </w:pPr>
            <w:r>
              <w:rPr>
                <w:rFonts w:ascii="Arial" w:hAnsi="Arial" w:cs="Arial"/>
                <w:sz w:val="20"/>
                <w:szCs w:val="20"/>
              </w:rPr>
              <w:t>13/</w:t>
            </w:r>
            <w:r w:rsidRPr="0096312D">
              <w:rPr>
                <w:rFonts w:ascii="Arial" w:hAnsi="Arial" w:cs="Arial"/>
                <w:sz w:val="20"/>
                <w:szCs w:val="20"/>
              </w:rPr>
              <w:t>5/2015</w:t>
            </w:r>
          </w:p>
        </w:tc>
        <w:tc>
          <w:tcPr>
            <w:tcW w:w="1555" w:type="dxa"/>
            <w:vAlign w:val="center"/>
          </w:tcPr>
          <w:p w:rsidR="0087104C" w:rsidRPr="00567FCF" w:rsidRDefault="0087104C" w:rsidP="00A101D7">
            <w:pPr>
              <w:pStyle w:val="Bang"/>
              <w:rPr>
                <w:rFonts w:ascii="Arial" w:hAnsi="Arial" w:cs="Arial"/>
                <w:sz w:val="20"/>
                <w:szCs w:val="20"/>
              </w:rPr>
            </w:pPr>
            <w:r w:rsidRPr="00567FCF">
              <w:rPr>
                <w:rFonts w:ascii="Arial" w:hAnsi="Arial" w:cs="Arial"/>
                <w:sz w:val="20"/>
                <w:szCs w:val="20"/>
              </w:rPr>
              <w:t>Add new</w:t>
            </w:r>
          </w:p>
        </w:tc>
        <w:tc>
          <w:tcPr>
            <w:tcW w:w="1145" w:type="dxa"/>
            <w:vAlign w:val="center"/>
          </w:tcPr>
          <w:p w:rsidR="0087104C" w:rsidRPr="00567FCF" w:rsidRDefault="0087104C" w:rsidP="00A101D7">
            <w:pPr>
              <w:pStyle w:val="Bang"/>
              <w:rPr>
                <w:rFonts w:ascii="Arial" w:hAnsi="Arial" w:cs="Arial"/>
                <w:sz w:val="20"/>
                <w:szCs w:val="20"/>
              </w:rPr>
            </w:pPr>
            <w:r w:rsidRPr="00567FCF">
              <w:rPr>
                <w:rFonts w:ascii="Arial" w:hAnsi="Arial" w:cs="Arial"/>
                <w:sz w:val="20"/>
                <w:szCs w:val="20"/>
              </w:rPr>
              <w:t>A</w:t>
            </w:r>
          </w:p>
        </w:tc>
        <w:tc>
          <w:tcPr>
            <w:tcW w:w="2161" w:type="dxa"/>
            <w:vAlign w:val="center"/>
          </w:tcPr>
          <w:p w:rsidR="0087104C" w:rsidRPr="00567FCF" w:rsidRDefault="005E11FF" w:rsidP="00A101D7">
            <w:pPr>
              <w:pStyle w:val="Bang"/>
              <w:rPr>
                <w:rFonts w:ascii="Arial" w:hAnsi="Arial" w:cs="Arial"/>
                <w:sz w:val="20"/>
                <w:szCs w:val="20"/>
              </w:rPr>
            </w:pPr>
            <w:r w:rsidRPr="00567FCF">
              <w:rPr>
                <w:rFonts w:ascii="Arial" w:hAnsi="Arial" w:cs="Arial"/>
                <w:sz w:val="20"/>
                <w:szCs w:val="20"/>
              </w:rPr>
              <w:t>Add this document</w:t>
            </w:r>
          </w:p>
        </w:tc>
        <w:tc>
          <w:tcPr>
            <w:tcW w:w="2249" w:type="dxa"/>
          </w:tcPr>
          <w:p w:rsidR="0087104C" w:rsidRPr="00567FCF" w:rsidRDefault="005E11FF" w:rsidP="00A101D7">
            <w:pPr>
              <w:pStyle w:val="Bang"/>
              <w:rPr>
                <w:rFonts w:ascii="Arial" w:hAnsi="Arial" w:cs="Arial"/>
                <w:sz w:val="20"/>
                <w:szCs w:val="20"/>
              </w:rPr>
            </w:pPr>
            <w:r w:rsidRPr="00567FCF">
              <w:rPr>
                <w:rFonts w:ascii="Arial" w:hAnsi="Arial" w:cs="Arial"/>
                <w:sz w:val="20"/>
                <w:szCs w:val="20"/>
              </w:rPr>
              <w:t>Add new</w:t>
            </w:r>
          </w:p>
        </w:tc>
        <w:tc>
          <w:tcPr>
            <w:tcW w:w="1170" w:type="dxa"/>
            <w:vAlign w:val="center"/>
          </w:tcPr>
          <w:p w:rsidR="0087104C" w:rsidRPr="00567FCF" w:rsidRDefault="007D74DA" w:rsidP="00A101D7">
            <w:pPr>
              <w:pStyle w:val="Bang"/>
              <w:rPr>
                <w:rFonts w:ascii="Arial" w:hAnsi="Arial" w:cs="Arial"/>
                <w:sz w:val="20"/>
                <w:szCs w:val="20"/>
              </w:rPr>
            </w:pPr>
            <w:r w:rsidRPr="00567FCF">
              <w:rPr>
                <w:rFonts w:ascii="Arial" w:hAnsi="Arial" w:cs="Arial"/>
                <w:sz w:val="20"/>
                <w:szCs w:val="20"/>
              </w:rPr>
              <w:t>v</w:t>
            </w:r>
            <w:r w:rsidR="00AA2DE0" w:rsidRPr="00567FCF">
              <w:rPr>
                <w:rFonts w:ascii="Arial" w:hAnsi="Arial" w:cs="Arial"/>
                <w:sz w:val="20"/>
                <w:szCs w:val="20"/>
              </w:rPr>
              <w:t>1.0</w:t>
            </w:r>
          </w:p>
        </w:tc>
      </w:tr>
      <w:tr w:rsidR="0087104C" w:rsidRPr="007D74DA" w:rsidTr="0031587A">
        <w:tc>
          <w:tcPr>
            <w:tcW w:w="1170" w:type="dxa"/>
            <w:vAlign w:val="center"/>
          </w:tcPr>
          <w:p w:rsidR="0087104C" w:rsidRPr="00567FCF" w:rsidRDefault="0031587A" w:rsidP="00A101D7">
            <w:pPr>
              <w:pStyle w:val="Bang"/>
              <w:rPr>
                <w:rFonts w:ascii="Arial" w:hAnsi="Arial" w:cs="Arial"/>
                <w:sz w:val="20"/>
                <w:szCs w:val="20"/>
              </w:rPr>
            </w:pPr>
            <w:r>
              <w:rPr>
                <w:rFonts w:ascii="Arial" w:hAnsi="Arial" w:cs="Arial"/>
                <w:sz w:val="20"/>
                <w:szCs w:val="20"/>
              </w:rPr>
              <w:t>20/08/2015</w:t>
            </w:r>
          </w:p>
        </w:tc>
        <w:tc>
          <w:tcPr>
            <w:tcW w:w="1555" w:type="dxa"/>
            <w:vAlign w:val="center"/>
          </w:tcPr>
          <w:p w:rsidR="0087104C" w:rsidRPr="00567FCF" w:rsidRDefault="0031587A" w:rsidP="00A101D7">
            <w:pPr>
              <w:pStyle w:val="Bang"/>
              <w:rPr>
                <w:rFonts w:ascii="Arial" w:hAnsi="Arial" w:cs="Arial"/>
                <w:sz w:val="20"/>
                <w:szCs w:val="20"/>
              </w:rPr>
            </w:pPr>
            <w:r>
              <w:rPr>
                <w:rFonts w:ascii="Arial" w:hAnsi="Arial" w:cs="Arial"/>
                <w:sz w:val="20"/>
                <w:szCs w:val="20"/>
              </w:rPr>
              <w:t xml:space="preserve">Update </w:t>
            </w:r>
          </w:p>
        </w:tc>
        <w:tc>
          <w:tcPr>
            <w:tcW w:w="1145" w:type="dxa"/>
            <w:vAlign w:val="center"/>
          </w:tcPr>
          <w:p w:rsidR="0087104C" w:rsidRPr="00567FCF" w:rsidRDefault="0031587A" w:rsidP="00A101D7">
            <w:pPr>
              <w:pStyle w:val="Bang"/>
              <w:rPr>
                <w:rFonts w:ascii="Arial" w:hAnsi="Arial" w:cs="Arial"/>
                <w:sz w:val="20"/>
                <w:szCs w:val="20"/>
              </w:rPr>
            </w:pPr>
            <w:r>
              <w:rPr>
                <w:rFonts w:ascii="Arial" w:hAnsi="Arial" w:cs="Arial"/>
                <w:sz w:val="20"/>
                <w:szCs w:val="20"/>
              </w:rPr>
              <w:t>M</w:t>
            </w:r>
          </w:p>
        </w:tc>
        <w:tc>
          <w:tcPr>
            <w:tcW w:w="2161" w:type="dxa"/>
            <w:vAlign w:val="center"/>
          </w:tcPr>
          <w:p w:rsidR="0087104C" w:rsidRPr="00567FCF" w:rsidRDefault="0031587A" w:rsidP="00A101D7">
            <w:pPr>
              <w:pStyle w:val="Bang"/>
              <w:rPr>
                <w:rFonts w:ascii="Arial" w:hAnsi="Arial" w:cs="Arial"/>
                <w:sz w:val="20"/>
                <w:szCs w:val="20"/>
              </w:rPr>
            </w:pPr>
            <w:r>
              <w:rPr>
                <w:rFonts w:ascii="Arial" w:hAnsi="Arial" w:cs="Arial"/>
                <w:sz w:val="20"/>
                <w:szCs w:val="20"/>
              </w:rPr>
              <w:t>Update this document</w:t>
            </w:r>
          </w:p>
        </w:tc>
        <w:tc>
          <w:tcPr>
            <w:tcW w:w="2249" w:type="dxa"/>
          </w:tcPr>
          <w:p w:rsidR="0087104C" w:rsidRPr="00567FCF" w:rsidRDefault="0031587A" w:rsidP="00A101D7">
            <w:pPr>
              <w:pStyle w:val="Bang"/>
              <w:rPr>
                <w:rFonts w:ascii="Arial" w:hAnsi="Arial" w:cs="Arial"/>
                <w:sz w:val="20"/>
                <w:szCs w:val="20"/>
              </w:rPr>
            </w:pPr>
            <w:r>
              <w:rPr>
                <w:rFonts w:ascii="Arial" w:hAnsi="Arial" w:cs="Arial"/>
                <w:sz w:val="20"/>
                <w:szCs w:val="20"/>
              </w:rPr>
              <w:t>Update</w:t>
            </w:r>
          </w:p>
        </w:tc>
        <w:tc>
          <w:tcPr>
            <w:tcW w:w="1170" w:type="dxa"/>
            <w:vAlign w:val="center"/>
          </w:tcPr>
          <w:p w:rsidR="0087104C" w:rsidRPr="00567FCF" w:rsidRDefault="0031587A" w:rsidP="00A101D7">
            <w:pPr>
              <w:pStyle w:val="Bang"/>
              <w:rPr>
                <w:rFonts w:ascii="Arial" w:hAnsi="Arial" w:cs="Arial"/>
                <w:sz w:val="20"/>
                <w:szCs w:val="20"/>
              </w:rPr>
            </w:pPr>
            <w:r>
              <w:rPr>
                <w:rFonts w:ascii="Arial" w:hAnsi="Arial" w:cs="Arial"/>
                <w:sz w:val="20"/>
                <w:szCs w:val="20"/>
              </w:rPr>
              <w:t>v1.1</w:t>
            </w:r>
          </w:p>
        </w:tc>
      </w:tr>
      <w:tr w:rsidR="0087104C" w:rsidRPr="007D74DA" w:rsidTr="0031587A">
        <w:tc>
          <w:tcPr>
            <w:tcW w:w="1170" w:type="dxa"/>
            <w:vAlign w:val="center"/>
          </w:tcPr>
          <w:p w:rsidR="0087104C" w:rsidRPr="00567FCF" w:rsidRDefault="0087104C" w:rsidP="00A101D7">
            <w:pPr>
              <w:pStyle w:val="Bang"/>
              <w:rPr>
                <w:rFonts w:ascii="Arial" w:hAnsi="Arial" w:cs="Arial"/>
                <w:sz w:val="20"/>
                <w:szCs w:val="20"/>
              </w:rPr>
            </w:pPr>
          </w:p>
        </w:tc>
        <w:tc>
          <w:tcPr>
            <w:tcW w:w="1555" w:type="dxa"/>
            <w:vAlign w:val="center"/>
          </w:tcPr>
          <w:p w:rsidR="0087104C" w:rsidRPr="00567FCF" w:rsidRDefault="0087104C" w:rsidP="00A101D7">
            <w:pPr>
              <w:pStyle w:val="Bang"/>
              <w:rPr>
                <w:rFonts w:ascii="Arial" w:hAnsi="Arial" w:cs="Arial"/>
                <w:sz w:val="20"/>
                <w:szCs w:val="20"/>
              </w:rPr>
            </w:pPr>
          </w:p>
        </w:tc>
        <w:tc>
          <w:tcPr>
            <w:tcW w:w="1145" w:type="dxa"/>
            <w:vAlign w:val="center"/>
          </w:tcPr>
          <w:p w:rsidR="0087104C" w:rsidRPr="00567FCF" w:rsidRDefault="0087104C" w:rsidP="00A101D7">
            <w:pPr>
              <w:pStyle w:val="Bang"/>
              <w:rPr>
                <w:rFonts w:ascii="Arial" w:hAnsi="Arial" w:cs="Arial"/>
                <w:sz w:val="20"/>
                <w:szCs w:val="20"/>
              </w:rPr>
            </w:pPr>
          </w:p>
        </w:tc>
        <w:tc>
          <w:tcPr>
            <w:tcW w:w="2161" w:type="dxa"/>
            <w:vAlign w:val="center"/>
          </w:tcPr>
          <w:p w:rsidR="0087104C" w:rsidRPr="00567FCF" w:rsidRDefault="0087104C" w:rsidP="00A101D7">
            <w:pPr>
              <w:pStyle w:val="Bang"/>
              <w:rPr>
                <w:rFonts w:ascii="Arial" w:hAnsi="Arial" w:cs="Arial"/>
                <w:sz w:val="20"/>
                <w:szCs w:val="20"/>
              </w:rPr>
            </w:pPr>
          </w:p>
        </w:tc>
        <w:tc>
          <w:tcPr>
            <w:tcW w:w="2249" w:type="dxa"/>
          </w:tcPr>
          <w:p w:rsidR="0087104C" w:rsidRPr="00567FCF" w:rsidRDefault="0087104C" w:rsidP="00A101D7">
            <w:pPr>
              <w:pStyle w:val="Bang"/>
              <w:rPr>
                <w:rFonts w:ascii="Arial" w:hAnsi="Arial" w:cs="Arial"/>
                <w:sz w:val="20"/>
                <w:szCs w:val="20"/>
              </w:rPr>
            </w:pPr>
          </w:p>
        </w:tc>
        <w:tc>
          <w:tcPr>
            <w:tcW w:w="1170" w:type="dxa"/>
            <w:vAlign w:val="center"/>
          </w:tcPr>
          <w:p w:rsidR="0087104C" w:rsidRPr="00567FCF" w:rsidRDefault="0087104C" w:rsidP="00A101D7">
            <w:pPr>
              <w:pStyle w:val="Bang"/>
              <w:rPr>
                <w:rFonts w:ascii="Arial" w:hAnsi="Arial" w:cs="Arial"/>
                <w:sz w:val="20"/>
                <w:szCs w:val="20"/>
              </w:rPr>
            </w:pPr>
          </w:p>
        </w:tc>
      </w:tr>
    </w:tbl>
    <w:p w:rsidR="0087104C" w:rsidRPr="00F269E5" w:rsidRDefault="0087104C" w:rsidP="00A101D7">
      <w:pPr>
        <w:pStyle w:val="Footer"/>
      </w:pPr>
    </w:p>
    <w:p w:rsidR="0087104C" w:rsidRPr="00567FCF" w:rsidRDefault="0087104C" w:rsidP="00567FCF">
      <w:pPr>
        <w:pStyle w:val="NormalH"/>
      </w:pPr>
      <w:r w:rsidRPr="00567FCF">
        <w:lastRenderedPageBreak/>
        <w:t>TA</w:t>
      </w:r>
      <w:r w:rsidR="00BA6660" w:rsidRPr="00567FCF">
        <w:t>B</w:t>
      </w:r>
      <w:r w:rsidR="00567FCF" w:rsidRPr="00567FCF">
        <w:t>L</w:t>
      </w:r>
      <w:r w:rsidRPr="00567FCF">
        <w:t>E OF CONTENTS</w:t>
      </w:r>
    </w:p>
    <w:bookmarkStart w:id="6" w:name="_Toc452446886"/>
    <w:p w:rsidR="00A16B6B" w:rsidRPr="00567FCF" w:rsidRDefault="0087104C">
      <w:pPr>
        <w:pStyle w:val="TOC1"/>
        <w:rPr>
          <w:rFonts w:asciiTheme="minorHAnsi" w:eastAsiaTheme="minorEastAsia" w:hAnsiTheme="minorHAnsi" w:cstheme="minorBidi"/>
          <w:b w:val="0"/>
          <w:bCs w:val="0"/>
          <w:caps w:val="0"/>
          <w:lang w:eastAsia="ja-JP"/>
        </w:rPr>
      </w:pPr>
      <w:r w:rsidRPr="007D74DA">
        <w:rPr>
          <w:smallCaps/>
        </w:rPr>
        <w:fldChar w:fldCharType="begin"/>
      </w:r>
      <w:r w:rsidRPr="007D74DA">
        <w:rPr>
          <w:smallCaps/>
        </w:rPr>
        <w:instrText xml:space="preserve"> TOC \o "1-2" \h \z </w:instrText>
      </w:r>
      <w:r w:rsidRPr="007D74DA">
        <w:rPr>
          <w:smallCaps/>
        </w:rPr>
        <w:fldChar w:fldCharType="separate"/>
      </w:r>
      <w:hyperlink w:anchor="_Toc396310095" w:history="1">
        <w:r w:rsidR="00A16B6B" w:rsidRPr="00567FCF">
          <w:rPr>
            <w:rStyle w:val="Hyperlink"/>
          </w:rPr>
          <w:t>1.</w:t>
        </w:r>
        <w:r w:rsidR="00A16B6B" w:rsidRPr="00567FCF">
          <w:rPr>
            <w:rFonts w:asciiTheme="minorHAnsi" w:eastAsiaTheme="minorEastAsia" w:hAnsiTheme="minorHAnsi" w:cstheme="minorBidi"/>
            <w:b w:val="0"/>
            <w:bCs w:val="0"/>
            <w:caps w:val="0"/>
            <w:lang w:eastAsia="ja-JP"/>
          </w:rPr>
          <w:tab/>
        </w:r>
        <w:r w:rsidR="00A16B6B" w:rsidRPr="00567FCF">
          <w:rPr>
            <w:rStyle w:val="Hyperlink"/>
          </w:rPr>
          <w:t>Introduction</w:t>
        </w:r>
        <w:r w:rsidR="00A16B6B" w:rsidRPr="00567FCF">
          <w:rPr>
            <w:webHidden/>
          </w:rPr>
          <w:tab/>
        </w:r>
        <w:r w:rsidR="00A16B6B" w:rsidRPr="00567FCF">
          <w:rPr>
            <w:webHidden/>
          </w:rPr>
          <w:fldChar w:fldCharType="begin"/>
        </w:r>
        <w:r w:rsidR="00A16B6B" w:rsidRPr="00567FCF">
          <w:rPr>
            <w:webHidden/>
          </w:rPr>
          <w:instrText xml:space="preserve"> PAGEREF _Toc396310095 \h </w:instrText>
        </w:r>
        <w:r w:rsidR="00A16B6B" w:rsidRPr="00567FCF">
          <w:rPr>
            <w:webHidden/>
          </w:rPr>
        </w:r>
        <w:r w:rsidR="00A16B6B" w:rsidRPr="00567FCF">
          <w:rPr>
            <w:webHidden/>
          </w:rPr>
          <w:fldChar w:fldCharType="separate"/>
        </w:r>
        <w:r w:rsidR="00A16B6B" w:rsidRPr="00567FCF">
          <w:rPr>
            <w:webHidden/>
          </w:rPr>
          <w:t>4</w:t>
        </w:r>
        <w:r w:rsidR="00A16B6B" w:rsidRPr="00567FCF">
          <w:rPr>
            <w:webHidden/>
          </w:rPr>
          <w:fldChar w:fldCharType="end"/>
        </w:r>
      </w:hyperlink>
    </w:p>
    <w:p w:rsidR="00A16B6B" w:rsidRPr="00567FCF" w:rsidRDefault="00336DC8">
      <w:pPr>
        <w:pStyle w:val="TOC2"/>
        <w:rPr>
          <w:rFonts w:asciiTheme="minorHAnsi" w:eastAsiaTheme="minorEastAsia" w:hAnsiTheme="minorHAnsi" w:cstheme="minorBidi"/>
          <w:sz w:val="22"/>
          <w:szCs w:val="22"/>
          <w:lang w:eastAsia="ja-JP"/>
        </w:rPr>
      </w:pPr>
      <w:hyperlink w:anchor="_Toc396310096" w:history="1">
        <w:r w:rsidR="00A16B6B" w:rsidRPr="00567FCF">
          <w:rPr>
            <w:rStyle w:val="Hyperlink"/>
            <w:sz w:val="22"/>
            <w:szCs w:val="22"/>
          </w:rPr>
          <w:t>1.1.</w:t>
        </w:r>
        <w:r w:rsidR="00A16B6B" w:rsidRPr="00567FCF">
          <w:rPr>
            <w:rFonts w:asciiTheme="minorHAnsi" w:eastAsiaTheme="minorEastAsia" w:hAnsiTheme="minorHAnsi" w:cstheme="minorBidi"/>
            <w:sz w:val="22"/>
            <w:szCs w:val="22"/>
            <w:lang w:eastAsia="ja-JP"/>
          </w:rPr>
          <w:tab/>
        </w:r>
        <w:r w:rsidR="00A16B6B" w:rsidRPr="00567FCF">
          <w:rPr>
            <w:rStyle w:val="Hyperlink"/>
            <w:sz w:val="22"/>
            <w:szCs w:val="22"/>
          </w:rPr>
          <w:t>Role &amp; Responsibility</w:t>
        </w:r>
        <w:r w:rsidR="00A16B6B" w:rsidRPr="00567FCF">
          <w:rPr>
            <w:webHidden/>
            <w:sz w:val="22"/>
            <w:szCs w:val="22"/>
          </w:rPr>
          <w:tab/>
        </w:r>
        <w:r w:rsidR="00A16B6B" w:rsidRPr="00567FCF">
          <w:rPr>
            <w:webHidden/>
            <w:sz w:val="22"/>
            <w:szCs w:val="22"/>
          </w:rPr>
          <w:fldChar w:fldCharType="begin"/>
        </w:r>
        <w:r w:rsidR="00A16B6B" w:rsidRPr="00567FCF">
          <w:rPr>
            <w:webHidden/>
            <w:sz w:val="22"/>
            <w:szCs w:val="22"/>
          </w:rPr>
          <w:instrText xml:space="preserve"> PAGEREF _Toc396310096 \h </w:instrText>
        </w:r>
        <w:r w:rsidR="00A16B6B" w:rsidRPr="00567FCF">
          <w:rPr>
            <w:webHidden/>
            <w:sz w:val="22"/>
            <w:szCs w:val="22"/>
          </w:rPr>
        </w:r>
        <w:r w:rsidR="00A16B6B" w:rsidRPr="00567FCF">
          <w:rPr>
            <w:webHidden/>
            <w:sz w:val="22"/>
            <w:szCs w:val="22"/>
          </w:rPr>
          <w:fldChar w:fldCharType="separate"/>
        </w:r>
        <w:r w:rsidR="00A16B6B" w:rsidRPr="00567FCF">
          <w:rPr>
            <w:webHidden/>
            <w:sz w:val="22"/>
            <w:szCs w:val="22"/>
          </w:rPr>
          <w:t>4</w:t>
        </w:r>
        <w:r w:rsidR="00A16B6B" w:rsidRPr="00567FCF">
          <w:rPr>
            <w:webHidden/>
            <w:sz w:val="22"/>
            <w:szCs w:val="22"/>
          </w:rPr>
          <w:fldChar w:fldCharType="end"/>
        </w:r>
      </w:hyperlink>
    </w:p>
    <w:p w:rsidR="00A16B6B" w:rsidRPr="00567FCF" w:rsidRDefault="00336DC8">
      <w:pPr>
        <w:pStyle w:val="TOC2"/>
        <w:rPr>
          <w:rFonts w:asciiTheme="minorHAnsi" w:eastAsiaTheme="minorEastAsia" w:hAnsiTheme="minorHAnsi" w:cstheme="minorBidi"/>
          <w:sz w:val="22"/>
          <w:szCs w:val="22"/>
          <w:lang w:eastAsia="ja-JP"/>
        </w:rPr>
      </w:pPr>
      <w:hyperlink w:anchor="_Toc396310097" w:history="1">
        <w:r w:rsidR="00A16B6B" w:rsidRPr="00567FCF">
          <w:rPr>
            <w:rStyle w:val="Hyperlink"/>
            <w:sz w:val="22"/>
            <w:szCs w:val="22"/>
          </w:rPr>
          <w:t>1.2.</w:t>
        </w:r>
        <w:r w:rsidR="00A16B6B" w:rsidRPr="00567FCF">
          <w:rPr>
            <w:rFonts w:asciiTheme="minorHAnsi" w:eastAsiaTheme="minorEastAsia" w:hAnsiTheme="minorHAnsi" w:cstheme="minorBidi"/>
            <w:sz w:val="22"/>
            <w:szCs w:val="22"/>
            <w:lang w:eastAsia="ja-JP"/>
          </w:rPr>
          <w:tab/>
        </w:r>
        <w:r w:rsidR="00A16B6B" w:rsidRPr="00567FCF">
          <w:rPr>
            <w:rStyle w:val="Hyperlink"/>
            <w:sz w:val="22"/>
            <w:szCs w:val="22"/>
          </w:rPr>
          <w:t>Definitions and Acronyms</w:t>
        </w:r>
        <w:r w:rsidR="00A16B6B" w:rsidRPr="00567FCF">
          <w:rPr>
            <w:webHidden/>
            <w:sz w:val="22"/>
            <w:szCs w:val="22"/>
          </w:rPr>
          <w:tab/>
        </w:r>
        <w:r w:rsidR="00A16B6B" w:rsidRPr="00567FCF">
          <w:rPr>
            <w:webHidden/>
            <w:sz w:val="22"/>
            <w:szCs w:val="22"/>
          </w:rPr>
          <w:fldChar w:fldCharType="begin"/>
        </w:r>
        <w:r w:rsidR="00A16B6B" w:rsidRPr="00567FCF">
          <w:rPr>
            <w:webHidden/>
            <w:sz w:val="22"/>
            <w:szCs w:val="22"/>
          </w:rPr>
          <w:instrText xml:space="preserve"> PAGEREF _Toc396310097 \h </w:instrText>
        </w:r>
        <w:r w:rsidR="00A16B6B" w:rsidRPr="00567FCF">
          <w:rPr>
            <w:webHidden/>
            <w:sz w:val="22"/>
            <w:szCs w:val="22"/>
          </w:rPr>
        </w:r>
        <w:r w:rsidR="00A16B6B" w:rsidRPr="00567FCF">
          <w:rPr>
            <w:webHidden/>
            <w:sz w:val="22"/>
            <w:szCs w:val="22"/>
          </w:rPr>
          <w:fldChar w:fldCharType="separate"/>
        </w:r>
        <w:r w:rsidR="00A16B6B" w:rsidRPr="00567FCF">
          <w:rPr>
            <w:webHidden/>
            <w:sz w:val="22"/>
            <w:szCs w:val="22"/>
          </w:rPr>
          <w:t>4</w:t>
        </w:r>
        <w:r w:rsidR="00A16B6B" w:rsidRPr="00567FCF">
          <w:rPr>
            <w:webHidden/>
            <w:sz w:val="22"/>
            <w:szCs w:val="22"/>
          </w:rPr>
          <w:fldChar w:fldCharType="end"/>
        </w:r>
      </w:hyperlink>
    </w:p>
    <w:p w:rsidR="00A16B6B" w:rsidRPr="00567FCF" w:rsidRDefault="00336DC8">
      <w:pPr>
        <w:pStyle w:val="TOC1"/>
        <w:rPr>
          <w:rFonts w:asciiTheme="minorHAnsi" w:eastAsiaTheme="minorEastAsia" w:hAnsiTheme="minorHAnsi" w:cstheme="minorBidi"/>
          <w:b w:val="0"/>
          <w:bCs w:val="0"/>
          <w:caps w:val="0"/>
          <w:lang w:eastAsia="ja-JP"/>
        </w:rPr>
      </w:pPr>
      <w:hyperlink w:anchor="_Toc396310098" w:history="1">
        <w:r w:rsidR="00A16B6B" w:rsidRPr="00567FCF">
          <w:rPr>
            <w:rStyle w:val="Hyperlink"/>
          </w:rPr>
          <w:t>2.</w:t>
        </w:r>
        <w:r w:rsidR="00A16B6B" w:rsidRPr="00567FCF">
          <w:rPr>
            <w:rFonts w:asciiTheme="minorHAnsi" w:eastAsiaTheme="minorEastAsia" w:hAnsiTheme="minorHAnsi" w:cstheme="minorBidi"/>
            <w:b w:val="0"/>
            <w:bCs w:val="0"/>
            <w:caps w:val="0"/>
            <w:lang w:eastAsia="ja-JP"/>
          </w:rPr>
          <w:tab/>
        </w:r>
        <w:r w:rsidR="00A16B6B" w:rsidRPr="00567FCF">
          <w:rPr>
            <w:rStyle w:val="Hyperlink"/>
          </w:rPr>
          <w:t>configuration management Process</w:t>
        </w:r>
        <w:r w:rsidR="00A16B6B" w:rsidRPr="00567FCF">
          <w:rPr>
            <w:webHidden/>
          </w:rPr>
          <w:tab/>
        </w:r>
        <w:r w:rsidR="00A16B6B" w:rsidRPr="00567FCF">
          <w:rPr>
            <w:webHidden/>
          </w:rPr>
          <w:fldChar w:fldCharType="begin"/>
        </w:r>
        <w:r w:rsidR="00A16B6B" w:rsidRPr="00567FCF">
          <w:rPr>
            <w:webHidden/>
          </w:rPr>
          <w:instrText xml:space="preserve"> PAGEREF _Toc396310098 \h </w:instrText>
        </w:r>
        <w:r w:rsidR="00A16B6B" w:rsidRPr="00567FCF">
          <w:rPr>
            <w:webHidden/>
          </w:rPr>
        </w:r>
        <w:r w:rsidR="00A16B6B" w:rsidRPr="00567FCF">
          <w:rPr>
            <w:webHidden/>
          </w:rPr>
          <w:fldChar w:fldCharType="separate"/>
        </w:r>
        <w:r w:rsidR="00A16B6B" w:rsidRPr="00567FCF">
          <w:rPr>
            <w:webHidden/>
          </w:rPr>
          <w:t>5</w:t>
        </w:r>
        <w:r w:rsidR="00A16B6B" w:rsidRPr="00567FCF">
          <w:rPr>
            <w:webHidden/>
          </w:rPr>
          <w:fldChar w:fldCharType="end"/>
        </w:r>
      </w:hyperlink>
    </w:p>
    <w:p w:rsidR="00A16B6B" w:rsidRPr="00567FCF" w:rsidRDefault="00336DC8">
      <w:pPr>
        <w:pStyle w:val="TOC2"/>
        <w:rPr>
          <w:rFonts w:asciiTheme="minorHAnsi" w:eastAsiaTheme="minorEastAsia" w:hAnsiTheme="minorHAnsi" w:cstheme="minorBidi"/>
          <w:sz w:val="22"/>
          <w:szCs w:val="22"/>
          <w:lang w:eastAsia="ja-JP"/>
        </w:rPr>
      </w:pPr>
      <w:hyperlink w:anchor="_Toc396310099" w:history="1">
        <w:r w:rsidR="00A16B6B" w:rsidRPr="00567FCF">
          <w:rPr>
            <w:rStyle w:val="Hyperlink"/>
            <w:sz w:val="22"/>
            <w:szCs w:val="22"/>
          </w:rPr>
          <w:t>2.1.</w:t>
        </w:r>
        <w:r w:rsidR="00A16B6B" w:rsidRPr="00567FCF">
          <w:rPr>
            <w:rFonts w:asciiTheme="minorHAnsi" w:eastAsiaTheme="minorEastAsia" w:hAnsiTheme="minorHAnsi" w:cstheme="minorBidi"/>
            <w:sz w:val="22"/>
            <w:szCs w:val="22"/>
            <w:lang w:eastAsia="ja-JP"/>
          </w:rPr>
          <w:tab/>
        </w:r>
        <w:r w:rsidR="00A16B6B" w:rsidRPr="00567FCF">
          <w:rPr>
            <w:rStyle w:val="Hyperlink"/>
            <w:sz w:val="22"/>
            <w:szCs w:val="22"/>
          </w:rPr>
          <w:t>CI Identification &amp; Naming convention</w:t>
        </w:r>
        <w:r w:rsidR="00A16B6B" w:rsidRPr="00567FCF">
          <w:rPr>
            <w:webHidden/>
            <w:sz w:val="22"/>
            <w:szCs w:val="22"/>
          </w:rPr>
          <w:tab/>
        </w:r>
        <w:r w:rsidR="00A16B6B" w:rsidRPr="00567FCF">
          <w:rPr>
            <w:webHidden/>
            <w:sz w:val="22"/>
            <w:szCs w:val="22"/>
          </w:rPr>
          <w:fldChar w:fldCharType="begin"/>
        </w:r>
        <w:r w:rsidR="00A16B6B" w:rsidRPr="00567FCF">
          <w:rPr>
            <w:webHidden/>
            <w:sz w:val="22"/>
            <w:szCs w:val="22"/>
          </w:rPr>
          <w:instrText xml:space="preserve"> PAGEREF _Toc396310099 \h </w:instrText>
        </w:r>
        <w:r w:rsidR="00A16B6B" w:rsidRPr="00567FCF">
          <w:rPr>
            <w:webHidden/>
            <w:sz w:val="22"/>
            <w:szCs w:val="22"/>
          </w:rPr>
        </w:r>
        <w:r w:rsidR="00A16B6B" w:rsidRPr="00567FCF">
          <w:rPr>
            <w:webHidden/>
            <w:sz w:val="22"/>
            <w:szCs w:val="22"/>
          </w:rPr>
          <w:fldChar w:fldCharType="separate"/>
        </w:r>
        <w:r w:rsidR="00A16B6B" w:rsidRPr="00567FCF">
          <w:rPr>
            <w:webHidden/>
            <w:sz w:val="22"/>
            <w:szCs w:val="22"/>
          </w:rPr>
          <w:t>5</w:t>
        </w:r>
        <w:r w:rsidR="00A16B6B" w:rsidRPr="00567FCF">
          <w:rPr>
            <w:webHidden/>
            <w:sz w:val="22"/>
            <w:szCs w:val="22"/>
          </w:rPr>
          <w:fldChar w:fldCharType="end"/>
        </w:r>
      </w:hyperlink>
    </w:p>
    <w:p w:rsidR="00A16B6B" w:rsidRPr="00567FCF" w:rsidRDefault="00336DC8">
      <w:pPr>
        <w:pStyle w:val="TOC2"/>
        <w:rPr>
          <w:rFonts w:asciiTheme="minorHAnsi" w:eastAsiaTheme="minorEastAsia" w:hAnsiTheme="minorHAnsi" w:cstheme="minorBidi"/>
          <w:sz w:val="22"/>
          <w:szCs w:val="22"/>
          <w:lang w:eastAsia="ja-JP"/>
        </w:rPr>
      </w:pPr>
      <w:hyperlink w:anchor="_Toc396310100" w:history="1">
        <w:r w:rsidR="00A16B6B" w:rsidRPr="00567FCF">
          <w:rPr>
            <w:rStyle w:val="Hyperlink"/>
            <w:sz w:val="22"/>
            <w:szCs w:val="22"/>
          </w:rPr>
          <w:t>2.2.</w:t>
        </w:r>
        <w:r w:rsidR="00A16B6B" w:rsidRPr="00567FCF">
          <w:rPr>
            <w:rFonts w:asciiTheme="minorHAnsi" w:eastAsiaTheme="minorEastAsia" w:hAnsiTheme="minorHAnsi" w:cstheme="minorBidi"/>
            <w:sz w:val="22"/>
            <w:szCs w:val="22"/>
            <w:lang w:eastAsia="ja-JP"/>
          </w:rPr>
          <w:tab/>
        </w:r>
        <w:r w:rsidR="00A16B6B" w:rsidRPr="00567FCF">
          <w:rPr>
            <w:rStyle w:val="Hyperlink"/>
            <w:sz w:val="22"/>
            <w:szCs w:val="22"/>
          </w:rPr>
          <w:t>Project Infrastructure</w:t>
        </w:r>
        <w:r w:rsidR="00A16B6B" w:rsidRPr="00567FCF">
          <w:rPr>
            <w:webHidden/>
            <w:sz w:val="22"/>
            <w:szCs w:val="22"/>
          </w:rPr>
          <w:tab/>
        </w:r>
        <w:r w:rsidR="00A16B6B" w:rsidRPr="00567FCF">
          <w:rPr>
            <w:webHidden/>
            <w:sz w:val="22"/>
            <w:szCs w:val="22"/>
          </w:rPr>
          <w:fldChar w:fldCharType="begin"/>
        </w:r>
        <w:r w:rsidR="00A16B6B" w:rsidRPr="00567FCF">
          <w:rPr>
            <w:webHidden/>
            <w:sz w:val="22"/>
            <w:szCs w:val="22"/>
          </w:rPr>
          <w:instrText xml:space="preserve"> PAGEREF _Toc396310100 \h </w:instrText>
        </w:r>
        <w:r w:rsidR="00A16B6B" w:rsidRPr="00567FCF">
          <w:rPr>
            <w:webHidden/>
            <w:sz w:val="22"/>
            <w:szCs w:val="22"/>
          </w:rPr>
        </w:r>
        <w:r w:rsidR="00A16B6B" w:rsidRPr="00567FCF">
          <w:rPr>
            <w:webHidden/>
            <w:sz w:val="22"/>
            <w:szCs w:val="22"/>
          </w:rPr>
          <w:fldChar w:fldCharType="separate"/>
        </w:r>
        <w:r w:rsidR="00A16B6B" w:rsidRPr="00567FCF">
          <w:rPr>
            <w:webHidden/>
            <w:sz w:val="22"/>
            <w:szCs w:val="22"/>
          </w:rPr>
          <w:t>6</w:t>
        </w:r>
        <w:r w:rsidR="00A16B6B" w:rsidRPr="00567FCF">
          <w:rPr>
            <w:webHidden/>
            <w:sz w:val="22"/>
            <w:szCs w:val="22"/>
          </w:rPr>
          <w:fldChar w:fldCharType="end"/>
        </w:r>
      </w:hyperlink>
    </w:p>
    <w:p w:rsidR="00A16B6B" w:rsidRPr="00567FCF" w:rsidRDefault="00336DC8">
      <w:pPr>
        <w:pStyle w:val="TOC2"/>
        <w:rPr>
          <w:rFonts w:asciiTheme="minorHAnsi" w:eastAsiaTheme="minorEastAsia" w:hAnsiTheme="minorHAnsi" w:cstheme="minorBidi"/>
          <w:sz w:val="22"/>
          <w:szCs w:val="22"/>
          <w:lang w:eastAsia="ja-JP"/>
        </w:rPr>
      </w:pPr>
      <w:hyperlink w:anchor="_Toc396310101" w:history="1">
        <w:r w:rsidR="00A16B6B" w:rsidRPr="00567FCF">
          <w:rPr>
            <w:rStyle w:val="Hyperlink"/>
            <w:sz w:val="22"/>
            <w:szCs w:val="22"/>
          </w:rPr>
          <w:t>2.3.</w:t>
        </w:r>
        <w:r w:rsidR="00A16B6B" w:rsidRPr="00567FCF">
          <w:rPr>
            <w:rFonts w:asciiTheme="minorHAnsi" w:eastAsiaTheme="minorEastAsia" w:hAnsiTheme="minorHAnsi" w:cstheme="minorBidi"/>
            <w:sz w:val="22"/>
            <w:szCs w:val="22"/>
            <w:lang w:eastAsia="ja-JP"/>
          </w:rPr>
          <w:tab/>
        </w:r>
        <w:r w:rsidR="00A16B6B" w:rsidRPr="00567FCF">
          <w:rPr>
            <w:rStyle w:val="Hyperlink"/>
            <w:sz w:val="22"/>
            <w:szCs w:val="22"/>
          </w:rPr>
          <w:t>CI Baseline Procedure</w:t>
        </w:r>
        <w:r w:rsidR="00A16B6B" w:rsidRPr="00567FCF">
          <w:rPr>
            <w:webHidden/>
            <w:sz w:val="22"/>
            <w:szCs w:val="22"/>
          </w:rPr>
          <w:tab/>
        </w:r>
        <w:r w:rsidR="00A16B6B" w:rsidRPr="00567FCF">
          <w:rPr>
            <w:webHidden/>
            <w:sz w:val="22"/>
            <w:szCs w:val="22"/>
          </w:rPr>
          <w:fldChar w:fldCharType="begin"/>
        </w:r>
        <w:r w:rsidR="00A16B6B" w:rsidRPr="00567FCF">
          <w:rPr>
            <w:webHidden/>
            <w:sz w:val="22"/>
            <w:szCs w:val="22"/>
          </w:rPr>
          <w:instrText xml:space="preserve"> PAGEREF _Toc396310101 \h </w:instrText>
        </w:r>
        <w:r w:rsidR="00A16B6B" w:rsidRPr="00567FCF">
          <w:rPr>
            <w:webHidden/>
            <w:sz w:val="22"/>
            <w:szCs w:val="22"/>
          </w:rPr>
        </w:r>
        <w:r w:rsidR="00A16B6B" w:rsidRPr="00567FCF">
          <w:rPr>
            <w:webHidden/>
            <w:sz w:val="22"/>
            <w:szCs w:val="22"/>
          </w:rPr>
          <w:fldChar w:fldCharType="separate"/>
        </w:r>
        <w:r w:rsidR="00A16B6B" w:rsidRPr="00567FCF">
          <w:rPr>
            <w:webHidden/>
            <w:sz w:val="22"/>
            <w:szCs w:val="22"/>
          </w:rPr>
          <w:t>7</w:t>
        </w:r>
        <w:r w:rsidR="00A16B6B" w:rsidRPr="00567FCF">
          <w:rPr>
            <w:webHidden/>
            <w:sz w:val="22"/>
            <w:szCs w:val="22"/>
          </w:rPr>
          <w:fldChar w:fldCharType="end"/>
        </w:r>
      </w:hyperlink>
    </w:p>
    <w:p w:rsidR="00A16B6B" w:rsidRPr="00567FCF" w:rsidRDefault="00336DC8">
      <w:pPr>
        <w:pStyle w:val="TOC2"/>
        <w:rPr>
          <w:rFonts w:asciiTheme="minorHAnsi" w:eastAsiaTheme="minorEastAsia" w:hAnsiTheme="minorHAnsi" w:cstheme="minorBidi"/>
          <w:sz w:val="22"/>
          <w:szCs w:val="22"/>
          <w:lang w:eastAsia="ja-JP"/>
        </w:rPr>
      </w:pPr>
      <w:hyperlink w:anchor="_Toc396310102" w:history="1">
        <w:r w:rsidR="00A16B6B" w:rsidRPr="00567FCF">
          <w:rPr>
            <w:rStyle w:val="Hyperlink"/>
            <w:sz w:val="22"/>
            <w:szCs w:val="22"/>
          </w:rPr>
          <w:t>2.4.</w:t>
        </w:r>
        <w:r w:rsidR="00A16B6B" w:rsidRPr="00567FCF">
          <w:rPr>
            <w:rFonts w:asciiTheme="minorHAnsi" w:eastAsiaTheme="minorEastAsia" w:hAnsiTheme="minorHAnsi" w:cstheme="minorBidi"/>
            <w:sz w:val="22"/>
            <w:szCs w:val="22"/>
            <w:lang w:eastAsia="ja-JP"/>
          </w:rPr>
          <w:tab/>
        </w:r>
        <w:r w:rsidR="00A16B6B" w:rsidRPr="00567FCF">
          <w:rPr>
            <w:rStyle w:val="Hyperlink"/>
            <w:sz w:val="22"/>
            <w:szCs w:val="22"/>
          </w:rPr>
          <w:t>Project Baseline schedule</w:t>
        </w:r>
        <w:r w:rsidR="00A16B6B" w:rsidRPr="00567FCF">
          <w:rPr>
            <w:webHidden/>
            <w:sz w:val="22"/>
            <w:szCs w:val="22"/>
          </w:rPr>
          <w:tab/>
        </w:r>
        <w:r w:rsidR="00A16B6B" w:rsidRPr="00567FCF">
          <w:rPr>
            <w:webHidden/>
            <w:sz w:val="22"/>
            <w:szCs w:val="22"/>
          </w:rPr>
          <w:fldChar w:fldCharType="begin"/>
        </w:r>
        <w:r w:rsidR="00A16B6B" w:rsidRPr="00567FCF">
          <w:rPr>
            <w:webHidden/>
            <w:sz w:val="22"/>
            <w:szCs w:val="22"/>
          </w:rPr>
          <w:instrText xml:space="preserve"> PAGEREF _Toc396310102 \h </w:instrText>
        </w:r>
        <w:r w:rsidR="00A16B6B" w:rsidRPr="00567FCF">
          <w:rPr>
            <w:webHidden/>
            <w:sz w:val="22"/>
            <w:szCs w:val="22"/>
          </w:rPr>
        </w:r>
        <w:r w:rsidR="00A16B6B" w:rsidRPr="00567FCF">
          <w:rPr>
            <w:webHidden/>
            <w:sz w:val="22"/>
            <w:szCs w:val="22"/>
          </w:rPr>
          <w:fldChar w:fldCharType="separate"/>
        </w:r>
        <w:r w:rsidR="00A16B6B" w:rsidRPr="00567FCF">
          <w:rPr>
            <w:webHidden/>
            <w:sz w:val="22"/>
            <w:szCs w:val="22"/>
          </w:rPr>
          <w:t>9</w:t>
        </w:r>
        <w:r w:rsidR="00A16B6B" w:rsidRPr="00567FCF">
          <w:rPr>
            <w:webHidden/>
            <w:sz w:val="22"/>
            <w:szCs w:val="22"/>
          </w:rPr>
          <w:fldChar w:fldCharType="end"/>
        </w:r>
      </w:hyperlink>
    </w:p>
    <w:p w:rsidR="00A16B6B" w:rsidRPr="00567FCF" w:rsidRDefault="00336DC8">
      <w:pPr>
        <w:pStyle w:val="TOC2"/>
        <w:rPr>
          <w:rFonts w:asciiTheme="minorHAnsi" w:eastAsiaTheme="minorEastAsia" w:hAnsiTheme="minorHAnsi" w:cstheme="minorBidi"/>
          <w:sz w:val="22"/>
          <w:szCs w:val="22"/>
          <w:lang w:eastAsia="ja-JP"/>
        </w:rPr>
      </w:pPr>
      <w:hyperlink w:anchor="_Toc396310103" w:history="1">
        <w:r w:rsidR="00A16B6B" w:rsidRPr="00567FCF">
          <w:rPr>
            <w:rStyle w:val="Hyperlink"/>
            <w:sz w:val="22"/>
            <w:szCs w:val="22"/>
          </w:rPr>
          <w:t>2.5.</w:t>
        </w:r>
        <w:r w:rsidR="00A16B6B" w:rsidRPr="00567FCF">
          <w:rPr>
            <w:rFonts w:asciiTheme="minorHAnsi" w:eastAsiaTheme="minorEastAsia" w:hAnsiTheme="minorHAnsi" w:cstheme="minorBidi"/>
            <w:sz w:val="22"/>
            <w:szCs w:val="22"/>
            <w:lang w:eastAsia="ja-JP"/>
          </w:rPr>
          <w:tab/>
        </w:r>
        <w:r w:rsidR="00A16B6B" w:rsidRPr="00567FCF">
          <w:rPr>
            <w:rStyle w:val="Hyperlink"/>
            <w:sz w:val="22"/>
            <w:szCs w:val="22"/>
          </w:rPr>
          <w:t>Directory structure &amp; Access right</w:t>
        </w:r>
        <w:r w:rsidR="00A16B6B" w:rsidRPr="00567FCF">
          <w:rPr>
            <w:webHidden/>
            <w:sz w:val="22"/>
            <w:szCs w:val="22"/>
          </w:rPr>
          <w:tab/>
        </w:r>
        <w:r w:rsidR="00A16B6B" w:rsidRPr="00567FCF">
          <w:rPr>
            <w:webHidden/>
            <w:sz w:val="22"/>
            <w:szCs w:val="22"/>
          </w:rPr>
          <w:fldChar w:fldCharType="begin"/>
        </w:r>
        <w:r w:rsidR="00A16B6B" w:rsidRPr="00567FCF">
          <w:rPr>
            <w:webHidden/>
            <w:sz w:val="22"/>
            <w:szCs w:val="22"/>
          </w:rPr>
          <w:instrText xml:space="preserve"> PAGEREF _Toc396310103 \h </w:instrText>
        </w:r>
        <w:r w:rsidR="00A16B6B" w:rsidRPr="00567FCF">
          <w:rPr>
            <w:webHidden/>
            <w:sz w:val="22"/>
            <w:szCs w:val="22"/>
          </w:rPr>
        </w:r>
        <w:r w:rsidR="00A16B6B" w:rsidRPr="00567FCF">
          <w:rPr>
            <w:webHidden/>
            <w:sz w:val="22"/>
            <w:szCs w:val="22"/>
          </w:rPr>
          <w:fldChar w:fldCharType="separate"/>
        </w:r>
        <w:r w:rsidR="00A16B6B" w:rsidRPr="00567FCF">
          <w:rPr>
            <w:webHidden/>
            <w:sz w:val="22"/>
            <w:szCs w:val="22"/>
          </w:rPr>
          <w:t>9</w:t>
        </w:r>
        <w:r w:rsidR="00A16B6B" w:rsidRPr="00567FCF">
          <w:rPr>
            <w:webHidden/>
            <w:sz w:val="22"/>
            <w:szCs w:val="22"/>
          </w:rPr>
          <w:fldChar w:fldCharType="end"/>
        </w:r>
      </w:hyperlink>
    </w:p>
    <w:p w:rsidR="00A16B6B" w:rsidRPr="00567FCF" w:rsidRDefault="00336DC8">
      <w:pPr>
        <w:pStyle w:val="TOC2"/>
        <w:rPr>
          <w:rFonts w:asciiTheme="minorHAnsi" w:eastAsiaTheme="minorEastAsia" w:hAnsiTheme="minorHAnsi" w:cstheme="minorBidi"/>
          <w:sz w:val="22"/>
          <w:szCs w:val="22"/>
          <w:lang w:eastAsia="ja-JP"/>
        </w:rPr>
      </w:pPr>
      <w:hyperlink w:anchor="_Toc396310104" w:history="1">
        <w:r w:rsidR="00A16B6B" w:rsidRPr="00567FCF">
          <w:rPr>
            <w:rStyle w:val="Hyperlink"/>
            <w:sz w:val="22"/>
            <w:szCs w:val="22"/>
          </w:rPr>
          <w:t>2.6.</w:t>
        </w:r>
        <w:r w:rsidR="00A16B6B" w:rsidRPr="00567FCF">
          <w:rPr>
            <w:rFonts w:asciiTheme="minorHAnsi" w:eastAsiaTheme="minorEastAsia" w:hAnsiTheme="minorHAnsi" w:cstheme="minorBidi"/>
            <w:sz w:val="22"/>
            <w:szCs w:val="22"/>
            <w:lang w:eastAsia="ja-JP"/>
          </w:rPr>
          <w:tab/>
        </w:r>
        <w:r w:rsidR="00A16B6B" w:rsidRPr="00567FCF">
          <w:rPr>
            <w:rStyle w:val="Hyperlink"/>
            <w:sz w:val="22"/>
            <w:szCs w:val="22"/>
          </w:rPr>
          <w:t>Version numbering rule</w:t>
        </w:r>
        <w:r w:rsidR="00A16B6B" w:rsidRPr="00567FCF">
          <w:rPr>
            <w:webHidden/>
            <w:sz w:val="22"/>
            <w:szCs w:val="22"/>
          </w:rPr>
          <w:tab/>
        </w:r>
        <w:r w:rsidR="00A16B6B" w:rsidRPr="00567FCF">
          <w:rPr>
            <w:webHidden/>
            <w:sz w:val="22"/>
            <w:szCs w:val="22"/>
          </w:rPr>
          <w:fldChar w:fldCharType="begin"/>
        </w:r>
        <w:r w:rsidR="00A16B6B" w:rsidRPr="00567FCF">
          <w:rPr>
            <w:webHidden/>
            <w:sz w:val="22"/>
            <w:szCs w:val="22"/>
          </w:rPr>
          <w:instrText xml:space="preserve"> PAGEREF _Toc396310104 \h </w:instrText>
        </w:r>
        <w:r w:rsidR="00A16B6B" w:rsidRPr="00567FCF">
          <w:rPr>
            <w:webHidden/>
            <w:sz w:val="22"/>
            <w:szCs w:val="22"/>
          </w:rPr>
        </w:r>
        <w:r w:rsidR="00A16B6B" w:rsidRPr="00567FCF">
          <w:rPr>
            <w:webHidden/>
            <w:sz w:val="22"/>
            <w:szCs w:val="22"/>
          </w:rPr>
          <w:fldChar w:fldCharType="separate"/>
        </w:r>
        <w:r w:rsidR="00A16B6B" w:rsidRPr="00567FCF">
          <w:rPr>
            <w:webHidden/>
            <w:sz w:val="22"/>
            <w:szCs w:val="22"/>
          </w:rPr>
          <w:t>11</w:t>
        </w:r>
        <w:r w:rsidR="00A16B6B" w:rsidRPr="00567FCF">
          <w:rPr>
            <w:webHidden/>
            <w:sz w:val="22"/>
            <w:szCs w:val="22"/>
          </w:rPr>
          <w:fldChar w:fldCharType="end"/>
        </w:r>
      </w:hyperlink>
    </w:p>
    <w:p w:rsidR="00A16B6B" w:rsidRDefault="00336DC8">
      <w:pPr>
        <w:pStyle w:val="TOC2"/>
        <w:rPr>
          <w:rFonts w:asciiTheme="minorHAnsi" w:eastAsiaTheme="minorEastAsia" w:hAnsiTheme="minorHAnsi" w:cstheme="minorBidi"/>
          <w:sz w:val="22"/>
          <w:szCs w:val="22"/>
          <w:lang w:eastAsia="ja-JP"/>
        </w:rPr>
      </w:pPr>
      <w:hyperlink w:anchor="_Toc396310105" w:history="1">
        <w:r w:rsidR="00A16B6B" w:rsidRPr="00567FCF">
          <w:rPr>
            <w:rStyle w:val="Hyperlink"/>
            <w:sz w:val="22"/>
            <w:szCs w:val="22"/>
          </w:rPr>
          <w:t>2.7.</w:t>
        </w:r>
        <w:r w:rsidR="00A16B6B" w:rsidRPr="00567FCF">
          <w:rPr>
            <w:rFonts w:asciiTheme="minorHAnsi" w:eastAsiaTheme="minorEastAsia" w:hAnsiTheme="minorHAnsi" w:cstheme="minorBidi"/>
            <w:sz w:val="22"/>
            <w:szCs w:val="22"/>
            <w:lang w:eastAsia="ja-JP"/>
          </w:rPr>
          <w:tab/>
        </w:r>
        <w:r w:rsidR="00A16B6B" w:rsidRPr="00567FCF">
          <w:rPr>
            <w:rStyle w:val="Hyperlink"/>
            <w:sz w:val="22"/>
            <w:szCs w:val="22"/>
          </w:rPr>
          <w:t>Other CM rules</w:t>
        </w:r>
        <w:r w:rsidR="00A16B6B" w:rsidRPr="00567FCF">
          <w:rPr>
            <w:webHidden/>
            <w:sz w:val="22"/>
            <w:szCs w:val="22"/>
          </w:rPr>
          <w:tab/>
        </w:r>
        <w:r w:rsidR="00A16B6B" w:rsidRPr="00567FCF">
          <w:rPr>
            <w:webHidden/>
            <w:sz w:val="22"/>
            <w:szCs w:val="22"/>
          </w:rPr>
          <w:fldChar w:fldCharType="begin"/>
        </w:r>
        <w:r w:rsidR="00A16B6B" w:rsidRPr="00567FCF">
          <w:rPr>
            <w:webHidden/>
            <w:sz w:val="22"/>
            <w:szCs w:val="22"/>
          </w:rPr>
          <w:instrText xml:space="preserve"> PAGEREF _Toc396310105 \h </w:instrText>
        </w:r>
        <w:r w:rsidR="00A16B6B" w:rsidRPr="00567FCF">
          <w:rPr>
            <w:webHidden/>
            <w:sz w:val="22"/>
            <w:szCs w:val="22"/>
          </w:rPr>
        </w:r>
        <w:r w:rsidR="00A16B6B" w:rsidRPr="00567FCF">
          <w:rPr>
            <w:webHidden/>
            <w:sz w:val="22"/>
            <w:szCs w:val="22"/>
          </w:rPr>
          <w:fldChar w:fldCharType="separate"/>
        </w:r>
        <w:r w:rsidR="00A16B6B" w:rsidRPr="00567FCF">
          <w:rPr>
            <w:webHidden/>
            <w:sz w:val="22"/>
            <w:szCs w:val="22"/>
          </w:rPr>
          <w:t>12</w:t>
        </w:r>
        <w:r w:rsidR="00A16B6B" w:rsidRPr="00567FCF">
          <w:rPr>
            <w:webHidden/>
            <w:sz w:val="22"/>
            <w:szCs w:val="22"/>
          </w:rPr>
          <w:fldChar w:fldCharType="end"/>
        </w:r>
      </w:hyperlink>
    </w:p>
    <w:p w:rsidR="0087104C" w:rsidRPr="007D74DA" w:rsidRDefault="0087104C" w:rsidP="007D74DA">
      <w:pPr>
        <w:pStyle w:val="Heading1"/>
      </w:pPr>
      <w:r w:rsidRPr="007D74DA">
        <w:rPr>
          <w:smallCaps/>
          <w:noProof/>
          <w:sz w:val="22"/>
          <w:szCs w:val="22"/>
        </w:rPr>
        <w:lastRenderedPageBreak/>
        <w:fldChar w:fldCharType="end"/>
      </w:r>
      <w:bookmarkStart w:id="7" w:name="_Toc396310095"/>
      <w:bookmarkEnd w:id="6"/>
      <w:r w:rsidRPr="007D74DA">
        <w:t>Introduction</w:t>
      </w:r>
      <w:bookmarkEnd w:id="7"/>
    </w:p>
    <w:p w:rsidR="00D30BFD" w:rsidRPr="00A101D7" w:rsidRDefault="00D30BFD" w:rsidP="00A101D7">
      <w:r w:rsidRPr="00A101D7">
        <w:t>The purpose of this docume</w:t>
      </w:r>
      <w:r w:rsidR="000C67A3">
        <w:t>nt is to identify and describe C</w:t>
      </w:r>
      <w:r w:rsidRPr="00A101D7">
        <w:t>onfiguration management (CM) process implementing in the project.</w:t>
      </w:r>
    </w:p>
    <w:p w:rsidR="0087104C" w:rsidRPr="00F26057" w:rsidRDefault="0087104C" w:rsidP="00F26057">
      <w:pPr>
        <w:pStyle w:val="Heading2"/>
      </w:pPr>
      <w:bookmarkStart w:id="8" w:name="_Toc396310096"/>
      <w:r w:rsidRPr="00F26057">
        <w:t>Role &amp; Responsibility</w:t>
      </w:r>
      <w:bookmarkEnd w:id="8"/>
    </w:p>
    <w:p w:rsidR="0087104C" w:rsidRPr="00F269E5" w:rsidRDefault="00D30BFD" w:rsidP="00A16B6B">
      <w:r w:rsidRPr="00F269E5">
        <w:t xml:space="preserve">Refer to Project Organization section in </w:t>
      </w:r>
      <w:proofErr w:type="spellStart"/>
      <w:r w:rsidR="00013912" w:rsidRPr="00250A2E">
        <w:t>BUSS</w:t>
      </w:r>
      <w:ins w:id="9" w:author="Nam Nguyễn Thành" w:date="2015-05-19T15:49:00Z">
        <w:r w:rsidR="00716009" w:rsidRPr="00250A2E">
          <w:t>_</w:t>
        </w:r>
      </w:ins>
      <w:del w:id="10" w:author="Nam Nguyễn Thành" w:date="2015-05-19T15:49:00Z">
        <w:r w:rsidR="00A16B6B" w:rsidRPr="00250A2E" w:rsidDel="00716009">
          <w:delText>_</w:delText>
        </w:r>
      </w:del>
      <w:r w:rsidR="00A16B6B" w:rsidRPr="00250A2E">
        <w:t>Project</w:t>
      </w:r>
      <w:proofErr w:type="spellEnd"/>
      <w:r w:rsidR="00A16B6B" w:rsidRPr="00250A2E">
        <w:t xml:space="preserve"> Plan_v1.</w:t>
      </w:r>
      <w:r w:rsidR="00250A2E" w:rsidRPr="00250A2E">
        <w:t>1</w:t>
      </w:r>
      <w:r w:rsidR="00A16B6B" w:rsidRPr="00250A2E">
        <w:t>_EN</w:t>
      </w:r>
    </w:p>
    <w:p w:rsidR="0087104C" w:rsidRPr="00F269E5" w:rsidRDefault="0087104C" w:rsidP="00F26057">
      <w:pPr>
        <w:pStyle w:val="Heading2"/>
      </w:pPr>
      <w:bookmarkStart w:id="11" w:name="_Toc396310097"/>
      <w:r w:rsidRPr="00F269E5">
        <w:t xml:space="preserve">Definitions </w:t>
      </w:r>
      <w:smartTag w:uri="urn:schemas-microsoft-com:office:smarttags" w:element="stockticker">
        <w:r w:rsidRPr="00F269E5">
          <w:t>and</w:t>
        </w:r>
      </w:smartTag>
      <w:r w:rsidRPr="00F269E5">
        <w:t xml:space="preserve"> Acronyms</w:t>
      </w:r>
      <w:bookmarkEnd w:id="11"/>
    </w:p>
    <w:p w:rsidR="0087104C" w:rsidRPr="00F269E5" w:rsidRDefault="0087104C" w:rsidP="00A101D7">
      <w:pPr>
        <w:pStyle w:val="HelpCont"/>
        <w:rPr>
          <w:lang w:val="en"/>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391"/>
        <w:gridCol w:w="5282"/>
        <w:gridCol w:w="1577"/>
      </w:tblGrid>
      <w:tr w:rsidR="0087104C" w:rsidRPr="00F269E5" w:rsidTr="00F36B83">
        <w:trPr>
          <w:tblHeader/>
          <w:jc w:val="center"/>
        </w:trPr>
        <w:tc>
          <w:tcPr>
            <w:tcW w:w="1380" w:type="dxa"/>
            <w:shd w:val="clear" w:color="auto" w:fill="92D050"/>
            <w:vAlign w:val="center"/>
          </w:tcPr>
          <w:p w:rsidR="0087104C" w:rsidRPr="00A94478" w:rsidRDefault="0087104C" w:rsidP="00F36B83">
            <w:pPr>
              <w:pStyle w:val="Bangheader"/>
              <w:jc w:val="both"/>
              <w:rPr>
                <w:rFonts w:cs="Arial"/>
                <w:sz w:val="20"/>
                <w:szCs w:val="20"/>
              </w:rPr>
            </w:pPr>
            <w:r w:rsidRPr="00A94478">
              <w:rPr>
                <w:rFonts w:cs="Arial"/>
                <w:sz w:val="20"/>
                <w:szCs w:val="20"/>
              </w:rPr>
              <w:t>Acronym</w:t>
            </w:r>
          </w:p>
        </w:tc>
        <w:tc>
          <w:tcPr>
            <w:tcW w:w="5244" w:type="dxa"/>
            <w:shd w:val="clear" w:color="auto" w:fill="92D050"/>
            <w:vAlign w:val="center"/>
          </w:tcPr>
          <w:p w:rsidR="0087104C" w:rsidRPr="00A94478" w:rsidRDefault="0087104C" w:rsidP="00F36B83">
            <w:pPr>
              <w:pStyle w:val="Bangheader"/>
              <w:jc w:val="both"/>
              <w:rPr>
                <w:rFonts w:cs="Arial"/>
                <w:sz w:val="20"/>
                <w:szCs w:val="20"/>
              </w:rPr>
            </w:pPr>
            <w:r w:rsidRPr="00A94478">
              <w:rPr>
                <w:rFonts w:cs="Arial"/>
                <w:sz w:val="20"/>
                <w:szCs w:val="20"/>
              </w:rPr>
              <w:t>Definition</w:t>
            </w:r>
          </w:p>
        </w:tc>
        <w:tc>
          <w:tcPr>
            <w:tcW w:w="1566" w:type="dxa"/>
            <w:shd w:val="clear" w:color="auto" w:fill="92D050"/>
            <w:vAlign w:val="center"/>
          </w:tcPr>
          <w:p w:rsidR="0087104C" w:rsidRPr="00A94478" w:rsidRDefault="0087104C" w:rsidP="00F36B83">
            <w:pPr>
              <w:pStyle w:val="Bangheader"/>
              <w:jc w:val="both"/>
              <w:rPr>
                <w:rFonts w:cs="Arial"/>
                <w:sz w:val="20"/>
                <w:szCs w:val="20"/>
              </w:rPr>
            </w:pPr>
            <w:r w:rsidRPr="00A94478">
              <w:rPr>
                <w:rFonts w:cs="Arial"/>
                <w:sz w:val="20"/>
                <w:szCs w:val="20"/>
              </w:rPr>
              <w:t>Note</w:t>
            </w:r>
          </w:p>
        </w:tc>
      </w:tr>
      <w:tr w:rsidR="0087104C" w:rsidRPr="00F269E5" w:rsidTr="00F36B83">
        <w:trPr>
          <w:jc w:val="center"/>
        </w:trPr>
        <w:tc>
          <w:tcPr>
            <w:tcW w:w="1380" w:type="dxa"/>
          </w:tcPr>
          <w:p w:rsidR="0087104C" w:rsidRPr="00A94478" w:rsidRDefault="00013912" w:rsidP="00F36B83">
            <w:pPr>
              <w:pStyle w:val="Bang"/>
              <w:rPr>
                <w:rFonts w:ascii="Arial" w:hAnsi="Arial" w:cs="Arial"/>
                <w:sz w:val="20"/>
                <w:szCs w:val="20"/>
              </w:rPr>
            </w:pPr>
            <w:r>
              <w:rPr>
                <w:rFonts w:ascii="Arial" w:hAnsi="Arial" w:cs="Arial"/>
                <w:sz w:val="20"/>
                <w:szCs w:val="20"/>
              </w:rPr>
              <w:t>BUSS</w:t>
            </w:r>
          </w:p>
        </w:tc>
        <w:tc>
          <w:tcPr>
            <w:tcW w:w="5244" w:type="dxa"/>
          </w:tcPr>
          <w:p w:rsidR="0087104C" w:rsidRPr="00A94478" w:rsidRDefault="006D0656" w:rsidP="005576C6">
            <w:pPr>
              <w:pStyle w:val="Bang"/>
              <w:rPr>
                <w:rFonts w:ascii="Arial" w:hAnsi="Arial" w:cs="Arial"/>
                <w:sz w:val="20"/>
                <w:szCs w:val="20"/>
              </w:rPr>
            </w:pPr>
            <w:r w:rsidRPr="00A94478">
              <w:rPr>
                <w:rFonts w:ascii="Arial" w:hAnsi="Arial" w:cs="Arial"/>
                <w:sz w:val="20"/>
                <w:szCs w:val="20"/>
              </w:rPr>
              <w:t>Bus</w:t>
            </w:r>
            <w:r w:rsidR="00370188" w:rsidRPr="00A94478">
              <w:rPr>
                <w:rFonts w:ascii="Arial" w:hAnsi="Arial" w:cs="Arial"/>
                <w:sz w:val="20"/>
                <w:szCs w:val="20"/>
              </w:rPr>
              <w:t xml:space="preserve"> User </w:t>
            </w:r>
            <w:r w:rsidR="005576C6">
              <w:rPr>
                <w:rFonts w:ascii="Arial" w:hAnsi="Arial" w:cs="Arial"/>
                <w:sz w:val="20"/>
                <w:szCs w:val="20"/>
              </w:rPr>
              <w:t>Support System</w:t>
            </w:r>
          </w:p>
        </w:tc>
        <w:tc>
          <w:tcPr>
            <w:tcW w:w="1566" w:type="dxa"/>
          </w:tcPr>
          <w:p w:rsidR="0087104C" w:rsidRPr="00A94478" w:rsidRDefault="0087104C" w:rsidP="00F36B83">
            <w:pPr>
              <w:pStyle w:val="Bang"/>
              <w:rPr>
                <w:rFonts w:ascii="Arial" w:hAnsi="Arial" w:cs="Arial"/>
                <w:sz w:val="20"/>
                <w:szCs w:val="20"/>
              </w:rPr>
            </w:pPr>
          </w:p>
        </w:tc>
      </w:tr>
      <w:tr w:rsidR="00370188" w:rsidRPr="00F269E5" w:rsidTr="00F36B83">
        <w:trPr>
          <w:jc w:val="center"/>
        </w:trPr>
        <w:tc>
          <w:tcPr>
            <w:tcW w:w="1380" w:type="dxa"/>
          </w:tcPr>
          <w:p w:rsidR="00370188" w:rsidRPr="00A94478" w:rsidRDefault="00BA6660" w:rsidP="00BA6660">
            <w:pPr>
              <w:pStyle w:val="Bang"/>
              <w:rPr>
                <w:rFonts w:ascii="Arial" w:hAnsi="Arial" w:cs="Arial"/>
                <w:sz w:val="20"/>
                <w:szCs w:val="20"/>
              </w:rPr>
            </w:pPr>
            <w:r w:rsidRPr="00A94478">
              <w:rPr>
                <w:rFonts w:ascii="Arial" w:hAnsi="Arial" w:cs="Arial"/>
                <w:sz w:val="20"/>
                <w:szCs w:val="20"/>
              </w:rPr>
              <w:t>BL</w:t>
            </w:r>
          </w:p>
        </w:tc>
        <w:tc>
          <w:tcPr>
            <w:tcW w:w="5244" w:type="dxa"/>
          </w:tcPr>
          <w:p w:rsidR="00370188" w:rsidRPr="00A94478" w:rsidRDefault="00370188" w:rsidP="00370188">
            <w:pPr>
              <w:pStyle w:val="Bang"/>
              <w:rPr>
                <w:rFonts w:ascii="Arial" w:hAnsi="Arial" w:cs="Arial"/>
                <w:sz w:val="20"/>
                <w:szCs w:val="20"/>
              </w:rPr>
            </w:pPr>
            <w:proofErr w:type="spellStart"/>
            <w:r w:rsidRPr="00A94478">
              <w:rPr>
                <w:rFonts w:ascii="Arial" w:hAnsi="Arial" w:cs="Arial"/>
                <w:sz w:val="20"/>
                <w:szCs w:val="20"/>
              </w:rPr>
              <w:t>BusLover</w:t>
            </w:r>
            <w:proofErr w:type="spellEnd"/>
          </w:p>
        </w:tc>
        <w:tc>
          <w:tcPr>
            <w:tcW w:w="1566" w:type="dxa"/>
          </w:tcPr>
          <w:p w:rsidR="00370188" w:rsidRPr="00A94478" w:rsidRDefault="00370188"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ADD</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Architecture Design Document</w:t>
            </w:r>
          </w:p>
        </w:tc>
        <w:tc>
          <w:tcPr>
            <w:tcW w:w="1566" w:type="dxa"/>
          </w:tcPr>
          <w:p w:rsidR="00A81041" w:rsidRPr="00A94478" w:rsidRDefault="00A81041"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CI</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Configuration Item</w:t>
            </w:r>
          </w:p>
        </w:tc>
        <w:tc>
          <w:tcPr>
            <w:tcW w:w="1566" w:type="dxa"/>
          </w:tcPr>
          <w:p w:rsidR="00A81041" w:rsidRPr="00A94478" w:rsidRDefault="00A81041"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CM</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Configuration Management</w:t>
            </w:r>
          </w:p>
        </w:tc>
        <w:tc>
          <w:tcPr>
            <w:tcW w:w="1566" w:type="dxa"/>
          </w:tcPr>
          <w:p w:rsidR="00A81041" w:rsidRPr="00A94478" w:rsidRDefault="00A81041"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PP</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Project Plan</w:t>
            </w:r>
          </w:p>
        </w:tc>
        <w:tc>
          <w:tcPr>
            <w:tcW w:w="1566" w:type="dxa"/>
          </w:tcPr>
          <w:p w:rsidR="00A81041" w:rsidRPr="00A94478" w:rsidRDefault="00A81041"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CSCI</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Computer Software Configuration Items</w:t>
            </w:r>
          </w:p>
        </w:tc>
        <w:tc>
          <w:tcPr>
            <w:tcW w:w="1566" w:type="dxa"/>
          </w:tcPr>
          <w:p w:rsidR="00A81041" w:rsidRPr="00A94478" w:rsidRDefault="00A81041"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DDD</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Detail Design Document</w:t>
            </w:r>
          </w:p>
        </w:tc>
        <w:tc>
          <w:tcPr>
            <w:tcW w:w="1566" w:type="dxa"/>
          </w:tcPr>
          <w:p w:rsidR="00A81041" w:rsidRPr="00A94478" w:rsidRDefault="00A81041"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PM</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Project Manager</w:t>
            </w:r>
          </w:p>
        </w:tc>
        <w:tc>
          <w:tcPr>
            <w:tcW w:w="1566" w:type="dxa"/>
          </w:tcPr>
          <w:p w:rsidR="00A81041" w:rsidRPr="00A94478" w:rsidRDefault="00A81041"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QA</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Quality Assurance Officer</w:t>
            </w:r>
          </w:p>
        </w:tc>
        <w:tc>
          <w:tcPr>
            <w:tcW w:w="1566" w:type="dxa"/>
          </w:tcPr>
          <w:p w:rsidR="00A81041" w:rsidRPr="00A94478" w:rsidRDefault="00A81041"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smartTag w:uri="urn:schemas-microsoft-com:office:smarttags" w:element="stockticker">
              <w:r w:rsidRPr="00A94478">
                <w:rPr>
                  <w:rFonts w:ascii="Arial" w:hAnsi="Arial" w:cs="Arial"/>
                  <w:sz w:val="20"/>
                  <w:szCs w:val="20"/>
                </w:rPr>
                <w:t>SRS</w:t>
              </w:r>
            </w:smartTag>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Software Requirement Specification</w:t>
            </w:r>
          </w:p>
        </w:tc>
        <w:tc>
          <w:tcPr>
            <w:tcW w:w="1566" w:type="dxa"/>
          </w:tcPr>
          <w:p w:rsidR="00A81041" w:rsidRPr="00A94478" w:rsidRDefault="00A81041"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Source</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Source Code</w:t>
            </w:r>
          </w:p>
        </w:tc>
        <w:tc>
          <w:tcPr>
            <w:tcW w:w="1566" w:type="dxa"/>
          </w:tcPr>
          <w:p w:rsidR="00A81041" w:rsidRPr="00A94478" w:rsidRDefault="00A81041"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URD</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User Requirement Document</w:t>
            </w:r>
          </w:p>
        </w:tc>
        <w:tc>
          <w:tcPr>
            <w:tcW w:w="1566" w:type="dxa"/>
          </w:tcPr>
          <w:p w:rsidR="00A81041" w:rsidRPr="00A94478" w:rsidRDefault="00A81041"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TP</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Test Plan</w:t>
            </w:r>
          </w:p>
        </w:tc>
        <w:tc>
          <w:tcPr>
            <w:tcW w:w="1566" w:type="dxa"/>
          </w:tcPr>
          <w:p w:rsidR="00A81041" w:rsidRPr="00A94478" w:rsidRDefault="00A81041" w:rsidP="00F36B83">
            <w:pPr>
              <w:pStyle w:val="Bang"/>
              <w:rPr>
                <w:rFonts w:ascii="Arial" w:hAnsi="Arial" w:cs="Arial"/>
                <w:sz w:val="20"/>
                <w:szCs w:val="20"/>
              </w:rPr>
            </w:pPr>
          </w:p>
        </w:tc>
      </w:tr>
      <w:tr w:rsidR="000B2B46" w:rsidRPr="00F269E5" w:rsidTr="00F36B83">
        <w:trPr>
          <w:jc w:val="center"/>
        </w:trPr>
        <w:tc>
          <w:tcPr>
            <w:tcW w:w="1380" w:type="dxa"/>
          </w:tcPr>
          <w:p w:rsidR="000B2B46" w:rsidRPr="00A94478" w:rsidRDefault="000B2B46" w:rsidP="00F36B83">
            <w:pPr>
              <w:pStyle w:val="Bang"/>
              <w:rPr>
                <w:rFonts w:ascii="Arial" w:hAnsi="Arial" w:cs="Arial"/>
                <w:sz w:val="20"/>
                <w:szCs w:val="20"/>
              </w:rPr>
            </w:pPr>
            <w:r w:rsidRPr="00A94478">
              <w:rPr>
                <w:rFonts w:ascii="Arial" w:hAnsi="Arial" w:cs="Arial"/>
                <w:sz w:val="20"/>
                <w:szCs w:val="20"/>
              </w:rPr>
              <w:t>TC</w:t>
            </w:r>
          </w:p>
        </w:tc>
        <w:tc>
          <w:tcPr>
            <w:tcW w:w="5244" w:type="dxa"/>
          </w:tcPr>
          <w:p w:rsidR="000B2B46" w:rsidRPr="00A94478" w:rsidRDefault="000B2B46" w:rsidP="00F36B83">
            <w:pPr>
              <w:pStyle w:val="Bang"/>
              <w:rPr>
                <w:rFonts w:ascii="Arial" w:hAnsi="Arial" w:cs="Arial"/>
                <w:sz w:val="20"/>
                <w:szCs w:val="20"/>
              </w:rPr>
            </w:pPr>
            <w:r w:rsidRPr="00A94478">
              <w:rPr>
                <w:rFonts w:ascii="Arial" w:hAnsi="Arial" w:cs="Arial"/>
                <w:sz w:val="20"/>
                <w:szCs w:val="20"/>
              </w:rPr>
              <w:t>Test Case</w:t>
            </w:r>
          </w:p>
        </w:tc>
        <w:tc>
          <w:tcPr>
            <w:tcW w:w="1566" w:type="dxa"/>
          </w:tcPr>
          <w:p w:rsidR="000B2B46" w:rsidRPr="00A94478" w:rsidRDefault="000B2B46"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PIC</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Person in Charge</w:t>
            </w:r>
          </w:p>
        </w:tc>
        <w:tc>
          <w:tcPr>
            <w:tcW w:w="1566" w:type="dxa"/>
          </w:tcPr>
          <w:p w:rsidR="00A81041" w:rsidRPr="00A94478" w:rsidRDefault="00A81041" w:rsidP="00F36B83">
            <w:pPr>
              <w:pStyle w:val="Bang"/>
              <w:rPr>
                <w:rFonts w:ascii="Arial" w:hAnsi="Arial" w:cs="Arial"/>
                <w:sz w:val="20"/>
                <w:szCs w:val="20"/>
              </w:rPr>
            </w:pPr>
          </w:p>
        </w:tc>
      </w:tr>
    </w:tbl>
    <w:p w:rsidR="0087104C" w:rsidRPr="00F269E5" w:rsidRDefault="0087104C" w:rsidP="00D2630F">
      <w:pPr>
        <w:pStyle w:val="NormalIndent"/>
        <w:rPr>
          <w:lang w:val="en"/>
        </w:rPr>
      </w:pPr>
    </w:p>
    <w:p w:rsidR="0087104C" w:rsidRPr="00F269E5" w:rsidRDefault="0087104C" w:rsidP="00D2630F">
      <w:pPr>
        <w:pStyle w:val="NormalIndent"/>
      </w:pPr>
    </w:p>
    <w:p w:rsidR="0087104C" w:rsidRPr="00F269E5" w:rsidRDefault="0087104C" w:rsidP="007D74DA">
      <w:pPr>
        <w:pStyle w:val="Heading1"/>
      </w:pPr>
      <w:bookmarkStart w:id="12" w:name="_Toc396310098"/>
      <w:bookmarkStart w:id="13" w:name="_Toc450625505"/>
      <w:bookmarkStart w:id="14" w:name="_Toc450625576"/>
      <w:bookmarkStart w:id="15" w:name="_Toc455805989"/>
      <w:bookmarkStart w:id="16" w:name="_Toc139336490"/>
      <w:r w:rsidRPr="00F269E5">
        <w:lastRenderedPageBreak/>
        <w:t>configuration management Process</w:t>
      </w:r>
      <w:bookmarkEnd w:id="12"/>
    </w:p>
    <w:p w:rsidR="0087104C" w:rsidRPr="00F269E5" w:rsidRDefault="0087104C" w:rsidP="00F26057">
      <w:pPr>
        <w:pStyle w:val="Heading2"/>
      </w:pPr>
      <w:bookmarkStart w:id="17" w:name="_Toc396310099"/>
      <w:bookmarkEnd w:id="13"/>
      <w:bookmarkEnd w:id="14"/>
      <w:bookmarkEnd w:id="15"/>
      <w:bookmarkEnd w:id="16"/>
      <w:r w:rsidRPr="00F269E5">
        <w:t>CI Identification &amp; Naming convention</w:t>
      </w:r>
      <w:bookmarkEnd w:id="17"/>
    </w:p>
    <w:p w:rsidR="00D30BFD" w:rsidRPr="00F269E5" w:rsidRDefault="00D30BFD" w:rsidP="00A101D7"/>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24"/>
        <w:gridCol w:w="3050"/>
        <w:gridCol w:w="3576"/>
      </w:tblGrid>
      <w:tr w:rsidR="00D30BFD" w:rsidRPr="00F269E5" w:rsidTr="00220CB1">
        <w:trPr>
          <w:tblHeader/>
          <w:jc w:val="center"/>
        </w:trPr>
        <w:tc>
          <w:tcPr>
            <w:tcW w:w="1624" w:type="dxa"/>
            <w:tcBorders>
              <w:bottom w:val="dotted" w:sz="2" w:space="0" w:color="808080"/>
            </w:tcBorders>
            <w:shd w:val="clear" w:color="auto" w:fill="92D050"/>
            <w:vAlign w:val="center"/>
          </w:tcPr>
          <w:p w:rsidR="00D30BFD" w:rsidRPr="00A94478" w:rsidRDefault="00D30BFD" w:rsidP="00F36B83">
            <w:pPr>
              <w:pStyle w:val="Bangheader"/>
              <w:jc w:val="both"/>
              <w:rPr>
                <w:rFonts w:cs="Arial"/>
                <w:sz w:val="20"/>
                <w:szCs w:val="20"/>
              </w:rPr>
            </w:pPr>
            <w:r w:rsidRPr="00A94478">
              <w:rPr>
                <w:rFonts w:cs="Arial"/>
                <w:sz w:val="20"/>
                <w:szCs w:val="20"/>
                <w:lang w:eastAsia="zh-CN"/>
              </w:rPr>
              <w:t>CSCI</w:t>
            </w:r>
          </w:p>
        </w:tc>
        <w:tc>
          <w:tcPr>
            <w:tcW w:w="3050" w:type="dxa"/>
            <w:tcBorders>
              <w:bottom w:val="dotted" w:sz="2" w:space="0" w:color="808080"/>
            </w:tcBorders>
            <w:shd w:val="clear" w:color="auto" w:fill="92D050"/>
            <w:vAlign w:val="center"/>
          </w:tcPr>
          <w:p w:rsidR="00D30BFD" w:rsidRPr="00A94478" w:rsidRDefault="00D30BFD" w:rsidP="00F36B83">
            <w:pPr>
              <w:pStyle w:val="Bangheader"/>
              <w:jc w:val="both"/>
              <w:rPr>
                <w:rFonts w:cs="Arial"/>
                <w:sz w:val="20"/>
                <w:szCs w:val="20"/>
              </w:rPr>
            </w:pPr>
            <w:r w:rsidRPr="00A94478">
              <w:rPr>
                <w:rFonts w:cs="Arial"/>
                <w:sz w:val="20"/>
                <w:szCs w:val="20"/>
                <w:lang w:eastAsia="zh-CN"/>
              </w:rPr>
              <w:t>Configuration Items</w:t>
            </w:r>
          </w:p>
        </w:tc>
        <w:tc>
          <w:tcPr>
            <w:tcW w:w="3576" w:type="dxa"/>
            <w:tcBorders>
              <w:bottom w:val="dotted" w:sz="2" w:space="0" w:color="808080"/>
            </w:tcBorders>
            <w:shd w:val="clear" w:color="auto" w:fill="92D050"/>
            <w:vAlign w:val="center"/>
          </w:tcPr>
          <w:p w:rsidR="00D30BFD" w:rsidRPr="00A94478" w:rsidRDefault="00D30BFD" w:rsidP="00F36B83">
            <w:pPr>
              <w:pStyle w:val="Bangheader"/>
              <w:jc w:val="both"/>
              <w:rPr>
                <w:rFonts w:cs="Arial"/>
                <w:sz w:val="20"/>
                <w:szCs w:val="20"/>
              </w:rPr>
            </w:pPr>
            <w:r w:rsidRPr="00A94478">
              <w:rPr>
                <w:rFonts w:cs="Arial"/>
                <w:sz w:val="20"/>
                <w:szCs w:val="20"/>
                <w:lang w:eastAsia="zh-CN"/>
              </w:rPr>
              <w:t>Naming Conventions</w:t>
            </w:r>
          </w:p>
        </w:tc>
      </w:tr>
      <w:tr w:rsidR="00742D3F" w:rsidRPr="00F269E5" w:rsidTr="00220CB1">
        <w:trPr>
          <w:jc w:val="center"/>
        </w:trPr>
        <w:tc>
          <w:tcPr>
            <w:tcW w:w="1624" w:type="dxa"/>
            <w:vMerge w:val="restart"/>
            <w:vAlign w:val="center"/>
          </w:tcPr>
          <w:p w:rsidR="00742D3F" w:rsidRPr="00A94478" w:rsidRDefault="00742D3F" w:rsidP="00021A66">
            <w:pPr>
              <w:pStyle w:val="bang0"/>
              <w:framePr w:hSpace="0" w:wrap="auto" w:vAnchor="margin" w:xAlign="left" w:yAlign="inline"/>
              <w:suppressOverlap w:val="0"/>
              <w:rPr>
                <w:rFonts w:ascii="Arial" w:hAnsi="Arial" w:cs="Arial"/>
                <w:sz w:val="20"/>
                <w:szCs w:val="20"/>
                <w:lang w:eastAsia="zh-CN"/>
              </w:rPr>
            </w:pPr>
            <w:r w:rsidRPr="00A94478">
              <w:rPr>
                <w:rFonts w:ascii="Arial" w:hAnsi="Arial" w:cs="Arial"/>
                <w:sz w:val="20"/>
                <w:szCs w:val="20"/>
                <w:lang w:eastAsia="zh-CN"/>
              </w:rPr>
              <w:t>Project Management</w:t>
            </w:r>
          </w:p>
        </w:tc>
        <w:tc>
          <w:tcPr>
            <w:tcW w:w="3050" w:type="dxa"/>
            <w:vAlign w:val="center"/>
          </w:tcPr>
          <w:p w:rsidR="00742D3F" w:rsidRPr="00A94478" w:rsidRDefault="00742D3F"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PP</w:t>
            </w:r>
          </w:p>
        </w:tc>
        <w:tc>
          <w:tcPr>
            <w:tcW w:w="3576" w:type="dxa"/>
            <w:vAlign w:val="center"/>
          </w:tcPr>
          <w:p w:rsidR="00742D3F" w:rsidRPr="00A94478" w:rsidRDefault="00013912" w:rsidP="00021A66">
            <w:pPr>
              <w:pStyle w:val="bang0"/>
              <w:framePr w:hSpace="0" w:wrap="auto" w:vAnchor="margin" w:xAlign="left" w:yAlign="inline"/>
              <w:suppressOverlap w:val="0"/>
              <w:rPr>
                <w:rFonts w:ascii="Arial" w:hAnsi="Arial" w:cs="Arial"/>
                <w:sz w:val="20"/>
                <w:szCs w:val="20"/>
                <w:lang w:val="en-GB"/>
              </w:rPr>
            </w:pPr>
            <w:proofErr w:type="spellStart"/>
            <w:r>
              <w:rPr>
                <w:rFonts w:ascii="Arial" w:hAnsi="Arial" w:cs="Arial"/>
                <w:sz w:val="20"/>
                <w:szCs w:val="20"/>
                <w:lang w:eastAsia="zh-CN"/>
              </w:rPr>
              <w:t>BUSS</w:t>
            </w:r>
            <w:r w:rsidR="00742D3F" w:rsidRPr="00A94478">
              <w:rPr>
                <w:rFonts w:ascii="Arial" w:hAnsi="Arial" w:cs="Arial"/>
                <w:sz w:val="20"/>
                <w:szCs w:val="20"/>
                <w:lang w:eastAsia="zh-CN"/>
              </w:rPr>
              <w:t>_Project</w:t>
            </w:r>
            <w:ins w:id="18" w:author="Nam Nguyễn Thành" w:date="2015-05-19T15:49:00Z">
              <w:r w:rsidR="00D913DC" w:rsidRPr="00A94478">
                <w:rPr>
                  <w:rFonts w:ascii="Arial" w:hAnsi="Arial" w:cs="Arial"/>
                  <w:sz w:val="20"/>
                  <w:szCs w:val="20"/>
                  <w:lang w:eastAsia="zh-CN"/>
                </w:rPr>
                <w:t>_</w:t>
              </w:r>
            </w:ins>
            <w:r w:rsidR="00742D3F" w:rsidRPr="00A94478">
              <w:rPr>
                <w:rFonts w:ascii="Arial" w:hAnsi="Arial" w:cs="Arial"/>
                <w:sz w:val="20"/>
                <w:szCs w:val="20"/>
                <w:lang w:eastAsia="zh-CN"/>
              </w:rPr>
              <w:t>Plan_</w:t>
            </w:r>
            <w:r w:rsidR="004E05AE" w:rsidRPr="00A94478">
              <w:rPr>
                <w:rFonts w:ascii="Arial" w:hAnsi="Arial" w:cs="Arial"/>
                <w:sz w:val="20"/>
                <w:szCs w:val="20"/>
                <w:lang w:eastAsia="zh-CN"/>
              </w:rPr>
              <w:t>v</w:t>
            </w:r>
            <w:proofErr w:type="spellEnd"/>
            <w:r w:rsidR="004E05AE" w:rsidRPr="00A94478">
              <w:rPr>
                <w:rFonts w:ascii="Arial" w:hAnsi="Arial" w:cs="Arial"/>
                <w:sz w:val="20"/>
                <w:szCs w:val="20"/>
                <w:lang w:eastAsia="zh-CN"/>
              </w:rPr>
              <w:t>&lt;</w:t>
            </w:r>
            <w:proofErr w:type="spellStart"/>
            <w:r w:rsidR="004E05AE" w:rsidRPr="00A94478">
              <w:rPr>
                <w:rFonts w:ascii="Arial" w:hAnsi="Arial" w:cs="Arial"/>
                <w:sz w:val="20"/>
                <w:szCs w:val="20"/>
                <w:lang w:eastAsia="zh-CN"/>
              </w:rPr>
              <w:t>x.x</w:t>
            </w:r>
            <w:proofErr w:type="spellEnd"/>
            <w:r w:rsidR="004E05AE" w:rsidRPr="00A94478">
              <w:rPr>
                <w:rFonts w:ascii="Arial" w:hAnsi="Arial" w:cs="Arial"/>
                <w:sz w:val="20"/>
                <w:szCs w:val="20"/>
                <w:lang w:eastAsia="zh-CN"/>
              </w:rPr>
              <w:t xml:space="preserve">&gt; </w:t>
            </w:r>
            <w:r w:rsidR="00742D3F" w:rsidRPr="00A94478">
              <w:rPr>
                <w:rFonts w:ascii="Arial" w:hAnsi="Arial" w:cs="Arial"/>
                <w:sz w:val="20"/>
                <w:szCs w:val="20"/>
                <w:lang w:eastAsia="zh-CN"/>
              </w:rPr>
              <w:t>_language</w:t>
            </w:r>
          </w:p>
        </w:tc>
      </w:tr>
      <w:tr w:rsidR="00742D3F" w:rsidRPr="00F269E5" w:rsidTr="00220CB1">
        <w:trPr>
          <w:jc w:val="center"/>
        </w:trPr>
        <w:tc>
          <w:tcPr>
            <w:tcW w:w="1624" w:type="dxa"/>
            <w:vMerge/>
            <w:vAlign w:val="center"/>
          </w:tcPr>
          <w:p w:rsidR="00742D3F" w:rsidRPr="00A94478" w:rsidRDefault="00742D3F" w:rsidP="00021A66">
            <w:pPr>
              <w:pStyle w:val="bang0"/>
              <w:framePr w:hSpace="0" w:wrap="auto" w:vAnchor="margin" w:xAlign="left" w:yAlign="inline"/>
              <w:suppressOverlap w:val="0"/>
              <w:rPr>
                <w:rFonts w:ascii="Arial" w:hAnsi="Arial" w:cs="Arial"/>
                <w:sz w:val="20"/>
                <w:szCs w:val="20"/>
              </w:rPr>
            </w:pPr>
          </w:p>
        </w:tc>
        <w:tc>
          <w:tcPr>
            <w:tcW w:w="3050" w:type="dxa"/>
            <w:vAlign w:val="center"/>
          </w:tcPr>
          <w:p w:rsidR="00742D3F" w:rsidRPr="00A94478" w:rsidRDefault="00742D3F"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CM Plan</w:t>
            </w:r>
          </w:p>
        </w:tc>
        <w:tc>
          <w:tcPr>
            <w:tcW w:w="3576" w:type="dxa"/>
            <w:vAlign w:val="center"/>
          </w:tcPr>
          <w:p w:rsidR="00742D3F" w:rsidRPr="00A94478" w:rsidRDefault="00013912" w:rsidP="00021A66">
            <w:pPr>
              <w:pStyle w:val="bang0"/>
              <w:framePr w:hSpace="0" w:wrap="auto" w:vAnchor="margin" w:xAlign="left" w:yAlign="inline"/>
              <w:suppressOverlap w:val="0"/>
              <w:rPr>
                <w:rFonts w:ascii="Arial" w:hAnsi="Arial" w:cs="Arial"/>
                <w:sz w:val="20"/>
                <w:szCs w:val="20"/>
                <w:lang w:val="en-GB"/>
              </w:rPr>
            </w:pPr>
            <w:proofErr w:type="spellStart"/>
            <w:r>
              <w:rPr>
                <w:rFonts w:ascii="Arial" w:hAnsi="Arial" w:cs="Arial"/>
                <w:sz w:val="20"/>
                <w:szCs w:val="20"/>
                <w:lang w:eastAsia="zh-CN"/>
              </w:rPr>
              <w:t>BUSS</w:t>
            </w:r>
            <w:r w:rsidR="00742D3F" w:rsidRPr="00A94478">
              <w:rPr>
                <w:rFonts w:ascii="Arial" w:hAnsi="Arial" w:cs="Arial"/>
                <w:sz w:val="20"/>
                <w:szCs w:val="20"/>
                <w:lang w:eastAsia="zh-CN"/>
              </w:rPr>
              <w:t>_CMPlan_</w:t>
            </w:r>
            <w:r w:rsidR="004E05AE" w:rsidRPr="00A94478">
              <w:rPr>
                <w:rFonts w:ascii="Arial" w:hAnsi="Arial" w:cs="Arial"/>
                <w:sz w:val="20"/>
                <w:szCs w:val="20"/>
                <w:lang w:eastAsia="zh-CN"/>
              </w:rPr>
              <w:t>v</w:t>
            </w:r>
            <w:proofErr w:type="spellEnd"/>
            <w:r w:rsidR="004E05AE" w:rsidRPr="00A94478">
              <w:rPr>
                <w:rFonts w:ascii="Arial" w:hAnsi="Arial" w:cs="Arial"/>
                <w:sz w:val="20"/>
                <w:szCs w:val="20"/>
                <w:lang w:eastAsia="zh-CN"/>
              </w:rPr>
              <w:t>&lt;</w:t>
            </w:r>
            <w:proofErr w:type="spellStart"/>
            <w:r w:rsidR="004E05AE" w:rsidRPr="00A94478">
              <w:rPr>
                <w:rFonts w:ascii="Arial" w:hAnsi="Arial" w:cs="Arial"/>
                <w:sz w:val="20"/>
                <w:szCs w:val="20"/>
                <w:lang w:eastAsia="zh-CN"/>
              </w:rPr>
              <w:t>x.x</w:t>
            </w:r>
            <w:proofErr w:type="spellEnd"/>
            <w:r w:rsidR="004E05AE" w:rsidRPr="00A94478">
              <w:rPr>
                <w:rFonts w:ascii="Arial" w:hAnsi="Arial" w:cs="Arial"/>
                <w:sz w:val="20"/>
                <w:szCs w:val="20"/>
                <w:lang w:eastAsia="zh-CN"/>
              </w:rPr>
              <w:t>&gt;_</w:t>
            </w:r>
            <w:r w:rsidR="00742D3F" w:rsidRPr="00A94478">
              <w:rPr>
                <w:rFonts w:ascii="Arial" w:hAnsi="Arial" w:cs="Arial"/>
                <w:sz w:val="20"/>
                <w:szCs w:val="20"/>
                <w:lang w:eastAsia="zh-CN"/>
              </w:rPr>
              <w:t>language</w:t>
            </w:r>
          </w:p>
        </w:tc>
      </w:tr>
      <w:tr w:rsidR="00220CB1" w:rsidRPr="00F269E5" w:rsidTr="00220CB1">
        <w:trPr>
          <w:jc w:val="center"/>
        </w:trPr>
        <w:tc>
          <w:tcPr>
            <w:tcW w:w="1624" w:type="dxa"/>
            <w:vMerge/>
            <w:vAlign w:val="center"/>
          </w:tcPr>
          <w:p w:rsidR="00220CB1" w:rsidRPr="00A94478" w:rsidRDefault="00220CB1" w:rsidP="00021A66">
            <w:pPr>
              <w:pStyle w:val="bang0"/>
              <w:framePr w:hSpace="0" w:wrap="auto" w:vAnchor="margin" w:xAlign="left" w:yAlign="inline"/>
              <w:suppressOverlap w:val="0"/>
              <w:rPr>
                <w:rFonts w:ascii="Arial" w:hAnsi="Arial" w:cs="Arial"/>
                <w:sz w:val="20"/>
                <w:szCs w:val="20"/>
              </w:rPr>
            </w:pPr>
          </w:p>
        </w:tc>
        <w:tc>
          <w:tcPr>
            <w:tcW w:w="3050" w:type="dxa"/>
            <w:vAlign w:val="center"/>
          </w:tcPr>
          <w:p w:rsidR="00220CB1" w:rsidRPr="00A94478" w:rsidRDefault="00220CB1"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Introduction (Report 1)</w:t>
            </w:r>
          </w:p>
        </w:tc>
        <w:tc>
          <w:tcPr>
            <w:tcW w:w="3576" w:type="dxa"/>
            <w:vAlign w:val="center"/>
          </w:tcPr>
          <w:p w:rsidR="00220CB1" w:rsidRPr="00A94478" w:rsidRDefault="00013912" w:rsidP="00021A66">
            <w:pPr>
              <w:pStyle w:val="bang0"/>
              <w:framePr w:hSpace="0" w:wrap="auto" w:vAnchor="margin" w:xAlign="left" w:yAlign="inline"/>
              <w:suppressOverlap w:val="0"/>
              <w:rPr>
                <w:rFonts w:ascii="Arial" w:hAnsi="Arial" w:cs="Arial"/>
                <w:sz w:val="20"/>
                <w:szCs w:val="20"/>
                <w:lang w:eastAsia="zh-CN"/>
              </w:rPr>
            </w:pPr>
            <w:proofErr w:type="spellStart"/>
            <w:r>
              <w:rPr>
                <w:rFonts w:ascii="Arial" w:hAnsi="Arial" w:cs="Arial"/>
                <w:sz w:val="20"/>
                <w:szCs w:val="20"/>
              </w:rPr>
              <w:t>BUSS</w:t>
            </w:r>
            <w:r w:rsidR="00220CB1" w:rsidRPr="00A94478">
              <w:rPr>
                <w:rFonts w:ascii="Arial" w:hAnsi="Arial" w:cs="Arial"/>
                <w:sz w:val="20"/>
                <w:szCs w:val="20"/>
              </w:rPr>
              <w:t>_Introduction_EN</w:t>
            </w:r>
            <w:proofErr w:type="spellEnd"/>
          </w:p>
        </w:tc>
      </w:tr>
      <w:tr w:rsidR="003E755D" w:rsidRPr="00F269E5" w:rsidTr="00220CB1">
        <w:trPr>
          <w:jc w:val="center"/>
        </w:trPr>
        <w:tc>
          <w:tcPr>
            <w:tcW w:w="1624" w:type="dxa"/>
            <w:vMerge/>
            <w:vAlign w:val="center"/>
          </w:tcPr>
          <w:p w:rsidR="003E755D" w:rsidRPr="00A94478" w:rsidRDefault="003E755D" w:rsidP="00021A66">
            <w:pPr>
              <w:pStyle w:val="bang0"/>
              <w:framePr w:hSpace="0" w:wrap="auto" w:vAnchor="margin" w:xAlign="left" w:yAlign="inline"/>
              <w:suppressOverlap w:val="0"/>
              <w:rPr>
                <w:rFonts w:ascii="Arial" w:hAnsi="Arial" w:cs="Arial"/>
                <w:sz w:val="20"/>
                <w:szCs w:val="20"/>
              </w:rPr>
            </w:pPr>
          </w:p>
        </w:tc>
        <w:tc>
          <w:tcPr>
            <w:tcW w:w="3050" w:type="dxa"/>
            <w:vAlign w:val="center"/>
          </w:tcPr>
          <w:p w:rsidR="003E755D" w:rsidRPr="00A94478" w:rsidRDefault="003E755D"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Risk Management</w:t>
            </w:r>
          </w:p>
        </w:tc>
        <w:tc>
          <w:tcPr>
            <w:tcW w:w="3576" w:type="dxa"/>
            <w:vAlign w:val="center"/>
          </w:tcPr>
          <w:p w:rsidR="003E755D" w:rsidRPr="00A94478" w:rsidRDefault="00013912" w:rsidP="00021A66">
            <w:pPr>
              <w:pStyle w:val="bang0"/>
              <w:framePr w:hSpace="0" w:wrap="auto" w:vAnchor="margin" w:xAlign="left" w:yAlign="inline"/>
              <w:suppressOverlap w:val="0"/>
              <w:rPr>
                <w:rFonts w:ascii="Arial" w:hAnsi="Arial" w:cs="Arial"/>
                <w:sz w:val="20"/>
                <w:szCs w:val="20"/>
              </w:rPr>
            </w:pPr>
            <w:proofErr w:type="spellStart"/>
            <w:r>
              <w:rPr>
                <w:rFonts w:ascii="Arial" w:hAnsi="Arial" w:cs="Arial"/>
                <w:sz w:val="20"/>
                <w:szCs w:val="20"/>
              </w:rPr>
              <w:t>BUSS</w:t>
            </w:r>
            <w:r w:rsidR="003E755D" w:rsidRPr="00A94478">
              <w:rPr>
                <w:rFonts w:ascii="Arial" w:hAnsi="Arial" w:cs="Arial"/>
                <w:sz w:val="20"/>
                <w:szCs w:val="20"/>
              </w:rPr>
              <w:t>_Risk</w:t>
            </w:r>
            <w:ins w:id="19" w:author="Nam Nguyễn Thành" w:date="2015-05-19T15:49:00Z">
              <w:r w:rsidR="00D913DC" w:rsidRPr="00A94478">
                <w:rPr>
                  <w:rFonts w:ascii="Arial" w:hAnsi="Arial" w:cs="Arial"/>
                  <w:sz w:val="20"/>
                  <w:szCs w:val="20"/>
                </w:rPr>
                <w:t>_</w:t>
              </w:r>
            </w:ins>
            <w:del w:id="20" w:author="Nam Nguyễn Thành" w:date="2015-05-19T15:49:00Z">
              <w:r w:rsidR="003E755D" w:rsidRPr="00A94478" w:rsidDel="00D913DC">
                <w:rPr>
                  <w:rFonts w:ascii="Arial" w:hAnsi="Arial" w:cs="Arial"/>
                  <w:sz w:val="20"/>
                  <w:szCs w:val="20"/>
                </w:rPr>
                <w:delText xml:space="preserve"> </w:delText>
              </w:r>
            </w:del>
            <w:r w:rsidR="003E755D" w:rsidRPr="00A94478">
              <w:rPr>
                <w:rFonts w:ascii="Arial" w:hAnsi="Arial" w:cs="Arial"/>
                <w:sz w:val="20"/>
                <w:szCs w:val="20"/>
              </w:rPr>
              <w:t>Management_language</w:t>
            </w:r>
            <w:proofErr w:type="spellEnd"/>
          </w:p>
        </w:tc>
      </w:tr>
      <w:tr w:rsidR="003E755D" w:rsidRPr="00F269E5" w:rsidTr="00220CB1">
        <w:trPr>
          <w:jc w:val="center"/>
        </w:trPr>
        <w:tc>
          <w:tcPr>
            <w:tcW w:w="1624" w:type="dxa"/>
            <w:vMerge/>
            <w:vAlign w:val="center"/>
          </w:tcPr>
          <w:p w:rsidR="003E755D" w:rsidRPr="00A94478" w:rsidRDefault="003E755D" w:rsidP="00021A66">
            <w:pPr>
              <w:pStyle w:val="bang0"/>
              <w:framePr w:hSpace="0" w:wrap="auto" w:vAnchor="margin" w:xAlign="left" w:yAlign="inline"/>
              <w:suppressOverlap w:val="0"/>
              <w:rPr>
                <w:rFonts w:ascii="Arial" w:hAnsi="Arial" w:cs="Arial"/>
                <w:sz w:val="20"/>
                <w:szCs w:val="20"/>
              </w:rPr>
            </w:pPr>
          </w:p>
        </w:tc>
        <w:tc>
          <w:tcPr>
            <w:tcW w:w="3050" w:type="dxa"/>
            <w:vAlign w:val="center"/>
          </w:tcPr>
          <w:p w:rsidR="003E755D" w:rsidRPr="00A94478" w:rsidRDefault="003E755D"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Task List</w:t>
            </w:r>
          </w:p>
        </w:tc>
        <w:tc>
          <w:tcPr>
            <w:tcW w:w="3576" w:type="dxa"/>
            <w:vAlign w:val="center"/>
          </w:tcPr>
          <w:p w:rsidR="003E755D" w:rsidRPr="00A94478" w:rsidRDefault="00013912" w:rsidP="00021A66">
            <w:pPr>
              <w:pStyle w:val="bang0"/>
              <w:framePr w:hSpace="0" w:wrap="auto" w:vAnchor="margin" w:xAlign="left" w:yAlign="inline"/>
              <w:suppressOverlap w:val="0"/>
              <w:rPr>
                <w:rFonts w:ascii="Arial" w:hAnsi="Arial" w:cs="Arial"/>
                <w:sz w:val="20"/>
                <w:szCs w:val="20"/>
              </w:rPr>
            </w:pPr>
            <w:proofErr w:type="spellStart"/>
            <w:r>
              <w:rPr>
                <w:rFonts w:ascii="Arial" w:hAnsi="Arial" w:cs="Arial"/>
                <w:sz w:val="20"/>
                <w:szCs w:val="20"/>
              </w:rPr>
              <w:t>BUSS</w:t>
            </w:r>
            <w:r w:rsidR="003E755D" w:rsidRPr="00A94478">
              <w:rPr>
                <w:rFonts w:ascii="Arial" w:hAnsi="Arial" w:cs="Arial"/>
                <w:sz w:val="20"/>
                <w:szCs w:val="20"/>
              </w:rPr>
              <w:t>_Tasklist</w:t>
            </w:r>
            <w:r w:rsidR="00FE38CA" w:rsidRPr="00A94478">
              <w:rPr>
                <w:rFonts w:ascii="Arial" w:hAnsi="Arial" w:cs="Arial"/>
                <w:sz w:val="20"/>
                <w:szCs w:val="20"/>
              </w:rPr>
              <w:t>_v</w:t>
            </w:r>
            <w:proofErr w:type="spellEnd"/>
            <w:r w:rsidR="00FE38CA" w:rsidRPr="00A94478">
              <w:rPr>
                <w:rFonts w:ascii="Arial" w:hAnsi="Arial" w:cs="Arial"/>
                <w:sz w:val="20"/>
                <w:szCs w:val="20"/>
              </w:rPr>
              <w:t>&lt;</w:t>
            </w:r>
            <w:proofErr w:type="spellStart"/>
            <w:r w:rsidR="00FE38CA" w:rsidRPr="00A94478">
              <w:rPr>
                <w:rFonts w:ascii="Arial" w:hAnsi="Arial" w:cs="Arial"/>
                <w:sz w:val="20"/>
                <w:szCs w:val="20"/>
              </w:rPr>
              <w:t>x.x</w:t>
            </w:r>
            <w:proofErr w:type="spellEnd"/>
            <w:r w:rsidR="00FE38CA" w:rsidRPr="00A94478">
              <w:rPr>
                <w:rFonts w:ascii="Arial" w:hAnsi="Arial" w:cs="Arial"/>
                <w:sz w:val="20"/>
                <w:szCs w:val="20"/>
              </w:rPr>
              <w:t>&gt;</w:t>
            </w:r>
          </w:p>
        </w:tc>
      </w:tr>
      <w:tr w:rsidR="00742D3F" w:rsidRPr="00F269E5" w:rsidTr="00220CB1">
        <w:trPr>
          <w:jc w:val="center"/>
        </w:trPr>
        <w:tc>
          <w:tcPr>
            <w:tcW w:w="1624" w:type="dxa"/>
            <w:vMerge/>
            <w:vAlign w:val="center"/>
          </w:tcPr>
          <w:p w:rsidR="00742D3F" w:rsidRPr="00A94478" w:rsidRDefault="00742D3F" w:rsidP="00021A66">
            <w:pPr>
              <w:pStyle w:val="bang0"/>
              <w:framePr w:hSpace="0" w:wrap="auto" w:vAnchor="margin" w:xAlign="left" w:yAlign="inline"/>
              <w:suppressOverlap w:val="0"/>
              <w:rPr>
                <w:rFonts w:ascii="Arial" w:hAnsi="Arial" w:cs="Arial"/>
                <w:sz w:val="20"/>
                <w:szCs w:val="20"/>
              </w:rPr>
            </w:pPr>
          </w:p>
        </w:tc>
        <w:tc>
          <w:tcPr>
            <w:tcW w:w="3050" w:type="dxa"/>
            <w:vAlign w:val="center"/>
          </w:tcPr>
          <w:p w:rsidR="00742D3F" w:rsidRPr="00A94478" w:rsidRDefault="00742D3F"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Project Schedule</w:t>
            </w:r>
          </w:p>
        </w:tc>
        <w:tc>
          <w:tcPr>
            <w:tcW w:w="3576" w:type="dxa"/>
            <w:vAlign w:val="center"/>
          </w:tcPr>
          <w:p w:rsidR="00742D3F" w:rsidRPr="00A94478" w:rsidRDefault="00013912" w:rsidP="00021A66">
            <w:pPr>
              <w:pStyle w:val="bang0"/>
              <w:framePr w:hSpace="0" w:wrap="auto" w:vAnchor="margin" w:xAlign="left" w:yAlign="inline"/>
              <w:suppressOverlap w:val="0"/>
              <w:rPr>
                <w:rFonts w:ascii="Arial" w:hAnsi="Arial" w:cs="Arial"/>
                <w:sz w:val="20"/>
                <w:szCs w:val="20"/>
              </w:rPr>
            </w:pPr>
            <w:proofErr w:type="spellStart"/>
            <w:r>
              <w:rPr>
                <w:rFonts w:ascii="Arial" w:hAnsi="Arial" w:cs="Arial"/>
                <w:sz w:val="20"/>
                <w:szCs w:val="20"/>
              </w:rPr>
              <w:t>BUSS</w:t>
            </w:r>
            <w:r w:rsidR="00742D3F" w:rsidRPr="00A94478">
              <w:rPr>
                <w:rFonts w:ascii="Arial" w:hAnsi="Arial" w:cs="Arial"/>
                <w:sz w:val="20"/>
                <w:szCs w:val="20"/>
              </w:rPr>
              <w:t>_Project_Schedule_</w:t>
            </w:r>
            <w:r w:rsidR="004E05AE" w:rsidRPr="00A94478">
              <w:rPr>
                <w:rFonts w:ascii="Arial" w:hAnsi="Arial" w:cs="Arial"/>
                <w:sz w:val="20"/>
                <w:szCs w:val="20"/>
                <w:lang w:eastAsia="zh-CN"/>
              </w:rPr>
              <w:t>v</w:t>
            </w:r>
            <w:proofErr w:type="spellEnd"/>
            <w:r w:rsidR="004E05AE" w:rsidRPr="00A94478">
              <w:rPr>
                <w:rFonts w:ascii="Arial" w:hAnsi="Arial" w:cs="Arial"/>
                <w:sz w:val="20"/>
                <w:szCs w:val="20"/>
                <w:lang w:eastAsia="zh-CN"/>
              </w:rPr>
              <w:t>&lt;</w:t>
            </w:r>
            <w:proofErr w:type="spellStart"/>
            <w:r w:rsidR="004E05AE" w:rsidRPr="00A94478">
              <w:rPr>
                <w:rFonts w:ascii="Arial" w:hAnsi="Arial" w:cs="Arial"/>
                <w:sz w:val="20"/>
                <w:szCs w:val="20"/>
                <w:lang w:eastAsia="zh-CN"/>
              </w:rPr>
              <w:t>x.x</w:t>
            </w:r>
            <w:proofErr w:type="spellEnd"/>
            <w:r w:rsidR="004E05AE" w:rsidRPr="00A94478">
              <w:rPr>
                <w:rFonts w:ascii="Arial" w:hAnsi="Arial" w:cs="Arial"/>
                <w:sz w:val="20"/>
                <w:szCs w:val="20"/>
                <w:lang w:eastAsia="zh-CN"/>
              </w:rPr>
              <w:t xml:space="preserve">&gt; </w:t>
            </w:r>
            <w:r w:rsidR="00742D3F" w:rsidRPr="00A94478">
              <w:rPr>
                <w:rFonts w:ascii="Arial" w:hAnsi="Arial" w:cs="Arial"/>
                <w:sz w:val="20"/>
                <w:szCs w:val="20"/>
                <w:lang w:eastAsia="zh-CN"/>
              </w:rPr>
              <w:t>_language</w:t>
            </w:r>
          </w:p>
        </w:tc>
      </w:tr>
      <w:tr w:rsidR="00F0343D" w:rsidRPr="00F269E5" w:rsidTr="00220CB1">
        <w:trPr>
          <w:jc w:val="center"/>
        </w:trPr>
        <w:tc>
          <w:tcPr>
            <w:tcW w:w="1624" w:type="dxa"/>
            <w:vMerge/>
            <w:vAlign w:val="center"/>
          </w:tcPr>
          <w:p w:rsidR="00F0343D" w:rsidRPr="00A94478" w:rsidRDefault="00F0343D" w:rsidP="00021A66">
            <w:pPr>
              <w:pStyle w:val="bang0"/>
              <w:framePr w:hSpace="0" w:wrap="auto" w:vAnchor="margin" w:xAlign="left" w:yAlign="inline"/>
              <w:suppressOverlap w:val="0"/>
              <w:rPr>
                <w:rFonts w:ascii="Arial" w:hAnsi="Arial" w:cs="Arial"/>
                <w:sz w:val="20"/>
                <w:szCs w:val="20"/>
              </w:rPr>
            </w:pPr>
          </w:p>
        </w:tc>
        <w:tc>
          <w:tcPr>
            <w:tcW w:w="3050" w:type="dxa"/>
            <w:vAlign w:val="center"/>
          </w:tcPr>
          <w:p w:rsidR="00F0343D" w:rsidRPr="00A94478" w:rsidRDefault="00F0343D"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Progress Report</w:t>
            </w:r>
            <w:r w:rsidR="00C04288" w:rsidRPr="00A94478">
              <w:rPr>
                <w:rFonts w:ascii="Arial" w:hAnsi="Arial" w:cs="Arial"/>
                <w:sz w:val="20"/>
                <w:szCs w:val="20"/>
              </w:rPr>
              <w:t xml:space="preserve"> &lt;x&gt;</w:t>
            </w:r>
            <w:r w:rsidR="00FE0AB9" w:rsidRPr="00A94478">
              <w:rPr>
                <w:rFonts w:ascii="Arial" w:hAnsi="Arial" w:cs="Arial"/>
                <w:sz w:val="20"/>
                <w:szCs w:val="20"/>
              </w:rPr>
              <w:t xml:space="preserve"> week &lt;xx&gt; </w:t>
            </w:r>
          </w:p>
        </w:tc>
        <w:tc>
          <w:tcPr>
            <w:tcW w:w="3576" w:type="dxa"/>
            <w:vAlign w:val="center"/>
          </w:tcPr>
          <w:p w:rsidR="00F0343D" w:rsidRPr="00A94478" w:rsidRDefault="00013912" w:rsidP="00021A66">
            <w:pPr>
              <w:pStyle w:val="bang0"/>
              <w:framePr w:hSpace="0" w:wrap="auto" w:vAnchor="margin" w:xAlign="left" w:yAlign="inline"/>
              <w:suppressOverlap w:val="0"/>
              <w:rPr>
                <w:rFonts w:ascii="Arial" w:hAnsi="Arial" w:cs="Arial"/>
                <w:sz w:val="20"/>
                <w:szCs w:val="20"/>
              </w:rPr>
            </w:pPr>
            <w:proofErr w:type="spellStart"/>
            <w:r>
              <w:rPr>
                <w:rFonts w:ascii="Arial" w:hAnsi="Arial" w:cs="Arial"/>
                <w:sz w:val="20"/>
                <w:szCs w:val="20"/>
              </w:rPr>
              <w:t>BUSS</w:t>
            </w:r>
            <w:r w:rsidR="00F0343D" w:rsidRPr="00A94478">
              <w:rPr>
                <w:rFonts w:ascii="Arial" w:hAnsi="Arial" w:cs="Arial"/>
                <w:sz w:val="20"/>
                <w:szCs w:val="20"/>
              </w:rPr>
              <w:t>_Progress_Report</w:t>
            </w:r>
            <w:proofErr w:type="spellEnd"/>
            <w:r w:rsidR="00D809A9" w:rsidRPr="00A94478">
              <w:rPr>
                <w:rFonts w:ascii="Arial" w:hAnsi="Arial" w:cs="Arial"/>
                <w:sz w:val="20"/>
                <w:szCs w:val="20"/>
              </w:rPr>
              <w:t>&lt;x&gt;</w:t>
            </w:r>
            <w:r w:rsidR="00FE0AB9" w:rsidRPr="00A94478">
              <w:rPr>
                <w:rFonts w:ascii="Arial" w:hAnsi="Arial" w:cs="Arial"/>
                <w:sz w:val="20"/>
                <w:szCs w:val="20"/>
              </w:rPr>
              <w:t>_Week&lt;xx&gt;_language</w:t>
            </w:r>
          </w:p>
        </w:tc>
      </w:tr>
      <w:tr w:rsidR="00742D3F" w:rsidRPr="00F269E5" w:rsidTr="00220CB1">
        <w:trPr>
          <w:jc w:val="center"/>
        </w:trPr>
        <w:tc>
          <w:tcPr>
            <w:tcW w:w="1624" w:type="dxa"/>
            <w:vMerge/>
            <w:vAlign w:val="center"/>
          </w:tcPr>
          <w:p w:rsidR="00742D3F" w:rsidRPr="00A94478" w:rsidRDefault="00742D3F" w:rsidP="00021A66">
            <w:pPr>
              <w:pStyle w:val="bang0"/>
              <w:framePr w:hSpace="0" w:wrap="auto" w:vAnchor="margin" w:xAlign="left" w:yAlign="inline"/>
              <w:suppressOverlap w:val="0"/>
              <w:rPr>
                <w:rFonts w:ascii="Arial" w:hAnsi="Arial" w:cs="Arial"/>
                <w:sz w:val="20"/>
                <w:szCs w:val="20"/>
              </w:rPr>
            </w:pPr>
          </w:p>
        </w:tc>
        <w:tc>
          <w:tcPr>
            <w:tcW w:w="3050" w:type="dxa"/>
            <w:vAlign w:val="center"/>
          </w:tcPr>
          <w:p w:rsidR="00742D3F" w:rsidRPr="00A94478" w:rsidRDefault="00742D3F"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Examination</w:t>
            </w:r>
          </w:p>
        </w:tc>
        <w:tc>
          <w:tcPr>
            <w:tcW w:w="3576" w:type="dxa"/>
            <w:vAlign w:val="center"/>
          </w:tcPr>
          <w:p w:rsidR="00742D3F" w:rsidRPr="00A94478" w:rsidRDefault="00013912" w:rsidP="00021A66">
            <w:pPr>
              <w:pStyle w:val="bang0"/>
              <w:framePr w:hSpace="0" w:wrap="auto" w:vAnchor="margin" w:xAlign="left" w:yAlign="inline"/>
              <w:suppressOverlap w:val="0"/>
              <w:rPr>
                <w:rFonts w:ascii="Arial" w:hAnsi="Arial" w:cs="Arial"/>
                <w:sz w:val="20"/>
                <w:szCs w:val="20"/>
              </w:rPr>
            </w:pPr>
            <w:proofErr w:type="spellStart"/>
            <w:r>
              <w:rPr>
                <w:rFonts w:ascii="Arial" w:hAnsi="Arial" w:cs="Arial"/>
                <w:sz w:val="20"/>
                <w:szCs w:val="20"/>
              </w:rPr>
              <w:t>BUSS</w:t>
            </w:r>
            <w:r w:rsidR="00742D3F" w:rsidRPr="00A94478">
              <w:rPr>
                <w:rFonts w:ascii="Arial" w:hAnsi="Arial" w:cs="Arial"/>
                <w:sz w:val="20"/>
                <w:szCs w:val="20"/>
              </w:rPr>
              <w:t>_Examination_</w:t>
            </w:r>
            <w:r w:rsidR="004E05AE" w:rsidRPr="00A94478">
              <w:rPr>
                <w:rFonts w:ascii="Arial" w:hAnsi="Arial" w:cs="Arial"/>
                <w:sz w:val="20"/>
                <w:szCs w:val="20"/>
                <w:lang w:eastAsia="zh-CN"/>
              </w:rPr>
              <w:t>v</w:t>
            </w:r>
            <w:proofErr w:type="spellEnd"/>
            <w:r w:rsidR="004E05AE" w:rsidRPr="00A94478">
              <w:rPr>
                <w:rFonts w:ascii="Arial" w:hAnsi="Arial" w:cs="Arial"/>
                <w:sz w:val="20"/>
                <w:szCs w:val="20"/>
                <w:lang w:eastAsia="zh-CN"/>
              </w:rPr>
              <w:t>&lt;</w:t>
            </w:r>
            <w:proofErr w:type="spellStart"/>
            <w:r w:rsidR="004E05AE" w:rsidRPr="00A94478">
              <w:rPr>
                <w:rFonts w:ascii="Arial" w:hAnsi="Arial" w:cs="Arial"/>
                <w:sz w:val="20"/>
                <w:szCs w:val="20"/>
                <w:lang w:eastAsia="zh-CN"/>
              </w:rPr>
              <w:t>x.x</w:t>
            </w:r>
            <w:proofErr w:type="spellEnd"/>
            <w:r w:rsidR="004E05AE" w:rsidRPr="00A94478">
              <w:rPr>
                <w:rFonts w:ascii="Arial" w:hAnsi="Arial" w:cs="Arial"/>
                <w:sz w:val="20"/>
                <w:szCs w:val="20"/>
                <w:lang w:eastAsia="zh-CN"/>
              </w:rPr>
              <w:t>&gt;</w:t>
            </w:r>
            <w:r w:rsidR="00742D3F" w:rsidRPr="00A94478">
              <w:rPr>
                <w:rFonts w:ascii="Arial" w:hAnsi="Arial" w:cs="Arial"/>
                <w:sz w:val="20"/>
                <w:szCs w:val="20"/>
                <w:lang w:eastAsia="zh-CN"/>
              </w:rPr>
              <w:t>_language</w:t>
            </w:r>
          </w:p>
        </w:tc>
      </w:tr>
      <w:tr w:rsidR="004E05AE" w:rsidRPr="00F269E5" w:rsidTr="00220CB1">
        <w:trPr>
          <w:jc w:val="center"/>
        </w:trPr>
        <w:tc>
          <w:tcPr>
            <w:tcW w:w="1624" w:type="dxa"/>
            <w:vMerge w:val="restart"/>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Requirement &amp; Design</w:t>
            </w: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Software Requirement Specification</w:t>
            </w:r>
          </w:p>
        </w:tc>
        <w:tc>
          <w:tcPr>
            <w:tcW w:w="3576" w:type="dxa"/>
            <w:vAlign w:val="center"/>
          </w:tcPr>
          <w:p w:rsidR="004E05AE" w:rsidRPr="00A94478" w:rsidRDefault="00013912" w:rsidP="00021A66">
            <w:pPr>
              <w:pStyle w:val="bang0"/>
              <w:framePr w:hSpace="0" w:wrap="auto" w:vAnchor="margin" w:xAlign="left" w:yAlign="inline"/>
              <w:suppressOverlap w:val="0"/>
              <w:rPr>
                <w:rFonts w:ascii="Arial" w:hAnsi="Arial" w:cs="Arial"/>
                <w:sz w:val="20"/>
                <w:szCs w:val="20"/>
              </w:rPr>
            </w:pPr>
            <w:proofErr w:type="spellStart"/>
            <w:r>
              <w:rPr>
                <w:rFonts w:ascii="Arial" w:hAnsi="Arial" w:cs="Arial"/>
                <w:sz w:val="20"/>
                <w:szCs w:val="20"/>
                <w:lang w:eastAsia="zh-CN"/>
              </w:rPr>
              <w:t>BUSS</w:t>
            </w:r>
            <w:r w:rsidR="004E05AE" w:rsidRPr="00A94478">
              <w:rPr>
                <w:rFonts w:ascii="Arial" w:hAnsi="Arial" w:cs="Arial"/>
                <w:sz w:val="20"/>
                <w:szCs w:val="20"/>
                <w:lang w:eastAsia="zh-CN"/>
              </w:rPr>
              <w:t>_Software</w:t>
            </w:r>
            <w:ins w:id="21" w:author="Nam Nguyễn Thành" w:date="2015-05-19T15:49:00Z">
              <w:r w:rsidR="00D913DC" w:rsidRPr="00A94478">
                <w:rPr>
                  <w:rFonts w:ascii="Arial" w:hAnsi="Arial" w:cs="Arial"/>
                  <w:sz w:val="20"/>
                  <w:szCs w:val="20"/>
                  <w:lang w:eastAsia="zh-CN"/>
                </w:rPr>
                <w:t>_</w:t>
              </w:r>
            </w:ins>
            <w:del w:id="22" w:author="Nam Nguyễn Thành" w:date="2015-05-19T15:49:00Z">
              <w:r w:rsidR="004E05AE" w:rsidRPr="00A94478" w:rsidDel="00D913DC">
                <w:rPr>
                  <w:rFonts w:ascii="Arial" w:hAnsi="Arial" w:cs="Arial"/>
                  <w:sz w:val="20"/>
                  <w:szCs w:val="20"/>
                  <w:lang w:eastAsia="zh-CN"/>
                </w:rPr>
                <w:delText xml:space="preserve"> r</w:delText>
              </w:r>
            </w:del>
            <w:ins w:id="23" w:author="Nam Nguyễn Thành" w:date="2015-05-19T15:49:00Z">
              <w:r w:rsidR="00D913DC" w:rsidRPr="00A94478">
                <w:rPr>
                  <w:rFonts w:ascii="Arial" w:hAnsi="Arial" w:cs="Arial"/>
                  <w:sz w:val="20"/>
                  <w:szCs w:val="20"/>
                  <w:lang w:eastAsia="zh-CN"/>
                </w:rPr>
                <w:t>R</w:t>
              </w:r>
            </w:ins>
            <w:r w:rsidR="004E05AE" w:rsidRPr="00A94478">
              <w:rPr>
                <w:rFonts w:ascii="Arial" w:hAnsi="Arial" w:cs="Arial"/>
                <w:sz w:val="20"/>
                <w:szCs w:val="20"/>
                <w:lang w:eastAsia="zh-CN"/>
              </w:rPr>
              <w:t>equirement</w:t>
            </w:r>
            <w:del w:id="24" w:author="Nam Nguyễn Thành" w:date="2015-05-19T15:49:00Z">
              <w:r w:rsidR="004E05AE" w:rsidRPr="00A94478" w:rsidDel="00D913DC">
                <w:rPr>
                  <w:rFonts w:ascii="Arial" w:hAnsi="Arial" w:cs="Arial"/>
                  <w:sz w:val="20"/>
                  <w:szCs w:val="20"/>
                  <w:lang w:eastAsia="zh-CN"/>
                </w:rPr>
                <w:delText xml:space="preserve"> s</w:delText>
              </w:r>
            </w:del>
            <w:ins w:id="25" w:author="Nam Nguyễn Thành" w:date="2015-05-19T15:49:00Z">
              <w:r w:rsidR="00D913DC" w:rsidRPr="00A94478">
                <w:rPr>
                  <w:rFonts w:ascii="Arial" w:hAnsi="Arial" w:cs="Arial"/>
                  <w:sz w:val="20"/>
                  <w:szCs w:val="20"/>
                  <w:lang w:eastAsia="zh-CN"/>
                </w:rPr>
                <w:t>_S</w:t>
              </w:r>
            </w:ins>
            <w:r w:rsidR="004E05AE" w:rsidRPr="00A94478">
              <w:rPr>
                <w:rFonts w:ascii="Arial" w:hAnsi="Arial" w:cs="Arial"/>
                <w:sz w:val="20"/>
                <w:szCs w:val="20"/>
                <w:lang w:eastAsia="zh-CN"/>
              </w:rPr>
              <w:t>pecification_v</w:t>
            </w:r>
            <w:proofErr w:type="spellEnd"/>
            <w:r w:rsidR="004E05AE" w:rsidRPr="00A94478">
              <w:rPr>
                <w:rFonts w:ascii="Arial" w:hAnsi="Arial" w:cs="Arial"/>
                <w:sz w:val="20"/>
                <w:szCs w:val="20"/>
                <w:lang w:eastAsia="zh-CN"/>
              </w:rPr>
              <w:t>&lt;</w:t>
            </w:r>
            <w:proofErr w:type="spellStart"/>
            <w:r w:rsidR="004E05AE" w:rsidRPr="00A94478">
              <w:rPr>
                <w:rFonts w:ascii="Arial" w:hAnsi="Arial" w:cs="Arial"/>
                <w:sz w:val="20"/>
                <w:szCs w:val="20"/>
                <w:lang w:eastAsia="zh-CN"/>
              </w:rPr>
              <w:t>x.x</w:t>
            </w:r>
            <w:proofErr w:type="spellEnd"/>
            <w:r w:rsidR="004E05AE" w:rsidRPr="00A94478">
              <w:rPr>
                <w:rFonts w:ascii="Arial" w:hAnsi="Arial" w:cs="Arial"/>
                <w:sz w:val="20"/>
                <w:szCs w:val="20"/>
                <w:lang w:eastAsia="zh-CN"/>
              </w:rPr>
              <w:t>&gt; _language</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Screen Design</w:t>
            </w:r>
          </w:p>
        </w:tc>
        <w:tc>
          <w:tcPr>
            <w:tcW w:w="3576" w:type="dxa"/>
            <w:vAlign w:val="center"/>
          </w:tcPr>
          <w:p w:rsidR="004E05AE" w:rsidRPr="00A94478" w:rsidRDefault="00013912" w:rsidP="00021A66">
            <w:pPr>
              <w:pStyle w:val="bang0"/>
              <w:framePr w:hSpace="0" w:wrap="auto" w:vAnchor="margin" w:xAlign="left" w:yAlign="inline"/>
              <w:suppressOverlap w:val="0"/>
              <w:rPr>
                <w:rFonts w:ascii="Arial" w:hAnsi="Arial" w:cs="Arial"/>
                <w:sz w:val="20"/>
                <w:szCs w:val="20"/>
              </w:rPr>
            </w:pPr>
            <w:proofErr w:type="spellStart"/>
            <w:r>
              <w:rPr>
                <w:rFonts w:ascii="Arial" w:hAnsi="Arial" w:cs="Arial"/>
                <w:sz w:val="20"/>
                <w:szCs w:val="20"/>
                <w:lang w:eastAsia="zh-CN"/>
              </w:rPr>
              <w:t>BUSS</w:t>
            </w:r>
            <w:r w:rsidR="004E05AE" w:rsidRPr="00A94478">
              <w:rPr>
                <w:rFonts w:ascii="Arial" w:hAnsi="Arial" w:cs="Arial"/>
                <w:sz w:val="20"/>
                <w:szCs w:val="20"/>
                <w:lang w:eastAsia="zh-CN"/>
              </w:rPr>
              <w:t>_Screen</w:t>
            </w:r>
            <w:del w:id="26" w:author="Nam Nguyễn Thành" w:date="2015-05-19T15:50:00Z">
              <w:r w:rsidR="004E05AE" w:rsidRPr="00A94478" w:rsidDel="00D913DC">
                <w:rPr>
                  <w:rFonts w:ascii="Arial" w:hAnsi="Arial" w:cs="Arial"/>
                  <w:sz w:val="20"/>
                  <w:szCs w:val="20"/>
                  <w:lang w:eastAsia="zh-CN"/>
                </w:rPr>
                <w:delText xml:space="preserve"> d</w:delText>
              </w:r>
            </w:del>
            <w:ins w:id="27" w:author="Nam Nguyễn Thành" w:date="2015-05-19T15:50:00Z">
              <w:r w:rsidR="00D913DC" w:rsidRPr="00A94478">
                <w:rPr>
                  <w:rFonts w:ascii="Arial" w:hAnsi="Arial" w:cs="Arial"/>
                  <w:sz w:val="20"/>
                  <w:szCs w:val="20"/>
                  <w:lang w:eastAsia="zh-CN"/>
                </w:rPr>
                <w:t>_D</w:t>
              </w:r>
            </w:ins>
            <w:r w:rsidR="004E05AE" w:rsidRPr="00A94478">
              <w:rPr>
                <w:rFonts w:ascii="Arial" w:hAnsi="Arial" w:cs="Arial"/>
                <w:sz w:val="20"/>
                <w:szCs w:val="20"/>
                <w:lang w:eastAsia="zh-CN"/>
              </w:rPr>
              <w:t>esign_v</w:t>
            </w:r>
            <w:proofErr w:type="spellEnd"/>
            <w:r w:rsidR="004E05AE" w:rsidRPr="00A94478">
              <w:rPr>
                <w:rFonts w:ascii="Arial" w:hAnsi="Arial" w:cs="Arial"/>
                <w:sz w:val="20"/>
                <w:szCs w:val="20"/>
                <w:lang w:eastAsia="zh-CN"/>
              </w:rPr>
              <w:t>&lt;</w:t>
            </w:r>
            <w:proofErr w:type="spellStart"/>
            <w:r w:rsidR="004E05AE" w:rsidRPr="00A94478">
              <w:rPr>
                <w:rFonts w:ascii="Arial" w:hAnsi="Arial" w:cs="Arial"/>
                <w:sz w:val="20"/>
                <w:szCs w:val="20"/>
                <w:lang w:eastAsia="zh-CN"/>
              </w:rPr>
              <w:t>x.x</w:t>
            </w:r>
            <w:proofErr w:type="spellEnd"/>
            <w:r w:rsidR="004E05AE" w:rsidRPr="00A94478">
              <w:rPr>
                <w:rFonts w:ascii="Arial" w:hAnsi="Arial" w:cs="Arial"/>
                <w:sz w:val="20"/>
                <w:szCs w:val="20"/>
                <w:lang w:eastAsia="zh-CN"/>
              </w:rPr>
              <w:t>&gt;_language</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Architecture Design</w:t>
            </w:r>
          </w:p>
        </w:tc>
        <w:tc>
          <w:tcPr>
            <w:tcW w:w="3576" w:type="dxa"/>
          </w:tcPr>
          <w:p w:rsidR="004E05AE" w:rsidRPr="00A94478" w:rsidRDefault="00013912" w:rsidP="00021A66">
            <w:pPr>
              <w:ind w:hanging="84"/>
              <w:jc w:val="left"/>
              <w:rPr>
                <w:rFonts w:ascii="Arial" w:hAnsi="Arial" w:cs="Arial"/>
                <w:sz w:val="20"/>
                <w:szCs w:val="20"/>
              </w:rPr>
            </w:pPr>
            <w:proofErr w:type="spellStart"/>
            <w:r>
              <w:rPr>
                <w:rFonts w:ascii="Arial" w:hAnsi="Arial" w:cs="Arial"/>
                <w:sz w:val="20"/>
                <w:szCs w:val="20"/>
                <w:lang w:eastAsia="zh-CN"/>
              </w:rPr>
              <w:t>BUSS</w:t>
            </w:r>
            <w:r w:rsidR="004E05AE" w:rsidRPr="00A94478">
              <w:rPr>
                <w:rFonts w:ascii="Arial" w:hAnsi="Arial" w:cs="Arial"/>
                <w:sz w:val="20"/>
                <w:szCs w:val="20"/>
                <w:lang w:eastAsia="zh-CN"/>
              </w:rPr>
              <w:t>_Architecture</w:t>
            </w:r>
            <w:ins w:id="28" w:author="Nam Nguyễn Thành" w:date="2015-05-19T15:50:00Z">
              <w:r w:rsidR="00D913DC" w:rsidRPr="00A94478">
                <w:rPr>
                  <w:rFonts w:ascii="Arial" w:hAnsi="Arial" w:cs="Arial"/>
                  <w:sz w:val="20"/>
                  <w:szCs w:val="20"/>
                  <w:lang w:eastAsia="zh-CN"/>
                </w:rPr>
                <w:t>_</w:t>
              </w:r>
            </w:ins>
            <w:del w:id="29" w:author="Nam Nguyễn Thành" w:date="2015-05-19T15:50:00Z">
              <w:r w:rsidR="004E05AE" w:rsidRPr="00A94478" w:rsidDel="00D913DC">
                <w:rPr>
                  <w:rFonts w:ascii="Arial" w:hAnsi="Arial" w:cs="Arial"/>
                  <w:sz w:val="20"/>
                  <w:szCs w:val="20"/>
                  <w:lang w:eastAsia="zh-CN"/>
                </w:rPr>
                <w:delText xml:space="preserve"> </w:delText>
              </w:r>
            </w:del>
            <w:r w:rsidR="004E05AE" w:rsidRPr="00A94478">
              <w:rPr>
                <w:rFonts w:ascii="Arial" w:hAnsi="Arial" w:cs="Arial"/>
                <w:sz w:val="20"/>
                <w:szCs w:val="20"/>
                <w:lang w:eastAsia="zh-CN"/>
              </w:rPr>
              <w:t>Design_v</w:t>
            </w:r>
            <w:proofErr w:type="spellEnd"/>
            <w:r w:rsidR="004E05AE" w:rsidRPr="00A94478">
              <w:rPr>
                <w:rFonts w:ascii="Arial" w:hAnsi="Arial" w:cs="Arial"/>
                <w:sz w:val="20"/>
                <w:szCs w:val="20"/>
                <w:lang w:eastAsia="zh-CN"/>
              </w:rPr>
              <w:t>&lt;</w:t>
            </w:r>
            <w:proofErr w:type="spellStart"/>
            <w:r w:rsidR="004E05AE" w:rsidRPr="00A94478">
              <w:rPr>
                <w:rFonts w:ascii="Arial" w:hAnsi="Arial" w:cs="Arial"/>
                <w:sz w:val="20"/>
                <w:szCs w:val="20"/>
                <w:lang w:eastAsia="zh-CN"/>
              </w:rPr>
              <w:t>x.x</w:t>
            </w:r>
            <w:proofErr w:type="spellEnd"/>
            <w:r w:rsidR="004E05AE" w:rsidRPr="00A94478">
              <w:rPr>
                <w:rFonts w:ascii="Arial" w:hAnsi="Arial" w:cs="Arial"/>
                <w:sz w:val="20"/>
                <w:szCs w:val="20"/>
                <w:lang w:eastAsia="zh-CN"/>
              </w:rPr>
              <w:t>&gt;_language</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r w:rsidRPr="00A94478">
              <w:rPr>
                <w:rFonts w:ascii="Arial" w:hAnsi="Arial" w:cs="Arial"/>
                <w:sz w:val="20"/>
                <w:szCs w:val="20"/>
                <w:lang w:eastAsia="zh-CN"/>
              </w:rPr>
              <w:t>Class Design</w:t>
            </w:r>
          </w:p>
        </w:tc>
        <w:tc>
          <w:tcPr>
            <w:tcW w:w="3576" w:type="dxa"/>
          </w:tcPr>
          <w:p w:rsidR="004E05AE" w:rsidRPr="00A94478" w:rsidRDefault="00013912" w:rsidP="00021A66">
            <w:pPr>
              <w:ind w:hanging="84"/>
              <w:jc w:val="left"/>
              <w:rPr>
                <w:rFonts w:ascii="Arial" w:hAnsi="Arial" w:cs="Arial"/>
                <w:sz w:val="20"/>
                <w:szCs w:val="20"/>
              </w:rPr>
            </w:pPr>
            <w:proofErr w:type="spellStart"/>
            <w:r>
              <w:rPr>
                <w:rFonts w:ascii="Arial" w:hAnsi="Arial" w:cs="Arial"/>
                <w:sz w:val="20"/>
                <w:szCs w:val="20"/>
                <w:lang w:eastAsia="zh-CN"/>
              </w:rPr>
              <w:t>BUSS</w:t>
            </w:r>
            <w:r w:rsidR="004E05AE" w:rsidRPr="00A94478">
              <w:rPr>
                <w:rFonts w:ascii="Arial" w:hAnsi="Arial" w:cs="Arial"/>
                <w:sz w:val="20"/>
                <w:szCs w:val="20"/>
                <w:lang w:eastAsia="zh-CN"/>
              </w:rPr>
              <w:t>_Class</w:t>
            </w:r>
            <w:ins w:id="30" w:author="Nam Nguyễn Thành" w:date="2015-05-19T15:50:00Z">
              <w:r w:rsidR="00D913DC" w:rsidRPr="00A94478">
                <w:rPr>
                  <w:rFonts w:ascii="Arial" w:hAnsi="Arial" w:cs="Arial"/>
                  <w:sz w:val="20"/>
                  <w:szCs w:val="20"/>
                  <w:lang w:eastAsia="zh-CN"/>
                </w:rPr>
                <w:t>_</w:t>
              </w:r>
            </w:ins>
            <w:del w:id="31" w:author="Nam Nguyễn Thành" w:date="2015-05-19T15:50:00Z">
              <w:r w:rsidR="004E05AE" w:rsidRPr="00A94478" w:rsidDel="00D913DC">
                <w:rPr>
                  <w:rFonts w:ascii="Arial" w:hAnsi="Arial" w:cs="Arial"/>
                  <w:sz w:val="20"/>
                  <w:szCs w:val="20"/>
                  <w:lang w:eastAsia="zh-CN"/>
                </w:rPr>
                <w:delText xml:space="preserve"> </w:delText>
              </w:r>
            </w:del>
            <w:r w:rsidR="004E05AE" w:rsidRPr="00A94478">
              <w:rPr>
                <w:rFonts w:ascii="Arial" w:hAnsi="Arial" w:cs="Arial"/>
                <w:sz w:val="20"/>
                <w:szCs w:val="20"/>
                <w:lang w:eastAsia="zh-CN"/>
              </w:rPr>
              <w:t>Design_v</w:t>
            </w:r>
            <w:proofErr w:type="spellEnd"/>
            <w:r w:rsidR="004E05AE" w:rsidRPr="00A94478">
              <w:rPr>
                <w:rFonts w:ascii="Arial" w:hAnsi="Arial" w:cs="Arial"/>
                <w:sz w:val="20"/>
                <w:szCs w:val="20"/>
                <w:lang w:eastAsia="zh-CN"/>
              </w:rPr>
              <w:t>&lt;</w:t>
            </w:r>
            <w:proofErr w:type="spellStart"/>
            <w:r w:rsidR="004E05AE" w:rsidRPr="00A94478">
              <w:rPr>
                <w:rFonts w:ascii="Arial" w:hAnsi="Arial" w:cs="Arial"/>
                <w:sz w:val="20"/>
                <w:szCs w:val="20"/>
                <w:lang w:eastAsia="zh-CN"/>
              </w:rPr>
              <w:t>x.x</w:t>
            </w:r>
            <w:proofErr w:type="spellEnd"/>
            <w:r w:rsidR="004E05AE" w:rsidRPr="00A94478">
              <w:rPr>
                <w:rFonts w:ascii="Arial" w:hAnsi="Arial" w:cs="Arial"/>
                <w:sz w:val="20"/>
                <w:szCs w:val="20"/>
                <w:lang w:eastAsia="zh-CN"/>
              </w:rPr>
              <w:t>&gt;_language</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r w:rsidRPr="00A94478">
              <w:rPr>
                <w:rFonts w:ascii="Arial" w:hAnsi="Arial" w:cs="Arial"/>
                <w:sz w:val="20"/>
                <w:szCs w:val="20"/>
                <w:lang w:eastAsia="zh-CN"/>
              </w:rPr>
              <w:t>Data Design</w:t>
            </w:r>
          </w:p>
        </w:tc>
        <w:tc>
          <w:tcPr>
            <w:tcW w:w="3576" w:type="dxa"/>
          </w:tcPr>
          <w:p w:rsidR="004E05AE" w:rsidRPr="00A94478" w:rsidRDefault="00013912" w:rsidP="00021A66">
            <w:pPr>
              <w:ind w:hanging="84"/>
              <w:jc w:val="left"/>
              <w:rPr>
                <w:rFonts w:ascii="Arial" w:hAnsi="Arial" w:cs="Arial"/>
                <w:sz w:val="20"/>
                <w:szCs w:val="20"/>
              </w:rPr>
            </w:pPr>
            <w:proofErr w:type="spellStart"/>
            <w:r>
              <w:rPr>
                <w:rFonts w:ascii="Arial" w:hAnsi="Arial" w:cs="Arial"/>
                <w:sz w:val="20"/>
                <w:szCs w:val="20"/>
                <w:lang w:eastAsia="zh-CN"/>
              </w:rPr>
              <w:t>BUSS</w:t>
            </w:r>
            <w:r w:rsidR="004E05AE" w:rsidRPr="00A94478">
              <w:rPr>
                <w:rFonts w:ascii="Arial" w:hAnsi="Arial" w:cs="Arial"/>
                <w:sz w:val="20"/>
                <w:szCs w:val="20"/>
                <w:lang w:eastAsia="zh-CN"/>
              </w:rPr>
              <w:t>_Data</w:t>
            </w:r>
            <w:ins w:id="32" w:author="Nam Nguyễn Thành" w:date="2015-05-19T15:50:00Z">
              <w:r w:rsidR="00D913DC" w:rsidRPr="00A94478">
                <w:rPr>
                  <w:rFonts w:ascii="Arial" w:hAnsi="Arial" w:cs="Arial"/>
                  <w:sz w:val="20"/>
                  <w:szCs w:val="20"/>
                  <w:lang w:eastAsia="zh-CN"/>
                </w:rPr>
                <w:t>_</w:t>
              </w:r>
            </w:ins>
            <w:del w:id="33" w:author="Nam Nguyễn Thành" w:date="2015-05-19T15:50:00Z">
              <w:r w:rsidR="004E05AE" w:rsidRPr="00A94478" w:rsidDel="00D913DC">
                <w:rPr>
                  <w:rFonts w:ascii="Arial" w:hAnsi="Arial" w:cs="Arial"/>
                  <w:sz w:val="20"/>
                  <w:szCs w:val="20"/>
                  <w:lang w:eastAsia="zh-CN"/>
                </w:rPr>
                <w:delText xml:space="preserve"> </w:delText>
              </w:r>
            </w:del>
            <w:r w:rsidR="004E05AE" w:rsidRPr="00A94478">
              <w:rPr>
                <w:rFonts w:ascii="Arial" w:hAnsi="Arial" w:cs="Arial"/>
                <w:sz w:val="20"/>
                <w:szCs w:val="20"/>
                <w:lang w:eastAsia="zh-CN"/>
              </w:rPr>
              <w:t>Design_v</w:t>
            </w:r>
            <w:proofErr w:type="spellEnd"/>
            <w:r w:rsidR="004E05AE" w:rsidRPr="00A94478">
              <w:rPr>
                <w:rFonts w:ascii="Arial" w:hAnsi="Arial" w:cs="Arial"/>
                <w:sz w:val="20"/>
                <w:szCs w:val="20"/>
                <w:lang w:eastAsia="zh-CN"/>
              </w:rPr>
              <w:t>&lt;</w:t>
            </w:r>
            <w:proofErr w:type="spellStart"/>
            <w:r w:rsidR="004E05AE" w:rsidRPr="00A94478">
              <w:rPr>
                <w:rFonts w:ascii="Arial" w:hAnsi="Arial" w:cs="Arial"/>
                <w:sz w:val="20"/>
                <w:szCs w:val="20"/>
                <w:lang w:eastAsia="zh-CN"/>
              </w:rPr>
              <w:t>x.x</w:t>
            </w:r>
            <w:proofErr w:type="spellEnd"/>
            <w:r w:rsidR="004E05AE" w:rsidRPr="00A94478">
              <w:rPr>
                <w:rFonts w:ascii="Arial" w:hAnsi="Arial" w:cs="Arial"/>
                <w:sz w:val="20"/>
                <w:szCs w:val="20"/>
                <w:lang w:eastAsia="zh-CN"/>
              </w:rPr>
              <w:t>&gt;_language</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CD4400" w:rsidP="00021A66">
            <w:pPr>
              <w:pStyle w:val="bang0"/>
              <w:framePr w:hSpace="0" w:wrap="auto" w:vAnchor="margin" w:xAlign="left" w:yAlign="inline"/>
              <w:suppressOverlap w:val="0"/>
              <w:rPr>
                <w:rFonts w:ascii="Arial" w:hAnsi="Arial" w:cs="Arial"/>
                <w:sz w:val="20"/>
                <w:szCs w:val="20"/>
                <w:lang w:eastAsia="zh-CN"/>
              </w:rPr>
            </w:pPr>
            <w:r w:rsidRPr="00A94478">
              <w:rPr>
                <w:rFonts w:ascii="Arial" w:hAnsi="Arial" w:cs="Arial"/>
                <w:sz w:val="20"/>
                <w:szCs w:val="20"/>
                <w:lang w:eastAsia="zh-CN"/>
              </w:rPr>
              <w:t>Concept Design</w:t>
            </w:r>
          </w:p>
        </w:tc>
        <w:tc>
          <w:tcPr>
            <w:tcW w:w="3576" w:type="dxa"/>
          </w:tcPr>
          <w:p w:rsidR="004E05AE" w:rsidRPr="00A94478" w:rsidRDefault="00013912" w:rsidP="00021A66">
            <w:pPr>
              <w:ind w:hanging="84"/>
              <w:jc w:val="left"/>
              <w:rPr>
                <w:rFonts w:ascii="Arial" w:hAnsi="Arial" w:cs="Arial"/>
                <w:sz w:val="20"/>
                <w:szCs w:val="20"/>
                <w:lang w:eastAsia="zh-CN"/>
              </w:rPr>
            </w:pPr>
            <w:proofErr w:type="spellStart"/>
            <w:r>
              <w:rPr>
                <w:rFonts w:ascii="Arial" w:hAnsi="Arial" w:cs="Arial"/>
                <w:sz w:val="20"/>
                <w:szCs w:val="20"/>
                <w:lang w:eastAsia="zh-CN"/>
              </w:rPr>
              <w:t>BUSS</w:t>
            </w:r>
            <w:r w:rsidR="00CD4400" w:rsidRPr="00A94478">
              <w:rPr>
                <w:rFonts w:ascii="Arial" w:hAnsi="Arial" w:cs="Arial"/>
                <w:sz w:val="20"/>
                <w:szCs w:val="20"/>
                <w:lang w:eastAsia="zh-CN"/>
              </w:rPr>
              <w:t>_Concept_Design</w:t>
            </w:r>
            <w:r w:rsidR="004E05AE" w:rsidRPr="00A94478">
              <w:rPr>
                <w:rFonts w:ascii="Arial" w:hAnsi="Arial" w:cs="Arial"/>
                <w:sz w:val="20"/>
                <w:szCs w:val="20"/>
                <w:lang w:eastAsia="zh-CN"/>
              </w:rPr>
              <w:t>_v</w:t>
            </w:r>
            <w:proofErr w:type="spellEnd"/>
            <w:r w:rsidR="004E05AE" w:rsidRPr="00A94478">
              <w:rPr>
                <w:rFonts w:ascii="Arial" w:hAnsi="Arial" w:cs="Arial"/>
                <w:sz w:val="20"/>
                <w:szCs w:val="20"/>
                <w:lang w:eastAsia="zh-CN"/>
              </w:rPr>
              <w:t>&lt;</w:t>
            </w:r>
            <w:proofErr w:type="spellStart"/>
            <w:r w:rsidR="004E05AE" w:rsidRPr="00A94478">
              <w:rPr>
                <w:rFonts w:ascii="Arial" w:hAnsi="Arial" w:cs="Arial"/>
                <w:sz w:val="20"/>
                <w:szCs w:val="20"/>
                <w:lang w:eastAsia="zh-CN"/>
              </w:rPr>
              <w:t>x.x</w:t>
            </w:r>
            <w:proofErr w:type="spellEnd"/>
            <w:r w:rsidR="004E05AE" w:rsidRPr="00A94478">
              <w:rPr>
                <w:rFonts w:ascii="Arial" w:hAnsi="Arial" w:cs="Arial"/>
                <w:sz w:val="20"/>
                <w:szCs w:val="20"/>
                <w:lang w:eastAsia="zh-CN"/>
              </w:rPr>
              <w:t>&gt;</w:t>
            </w:r>
          </w:p>
        </w:tc>
      </w:tr>
      <w:tr w:rsidR="00D30BFD" w:rsidRPr="00F269E5" w:rsidTr="00220CB1">
        <w:trPr>
          <w:jc w:val="center"/>
        </w:trPr>
        <w:tc>
          <w:tcPr>
            <w:tcW w:w="1624" w:type="dxa"/>
            <w:vMerge w:val="restart"/>
            <w:vAlign w:val="center"/>
          </w:tcPr>
          <w:p w:rsidR="00D30BFD" w:rsidRPr="00A94478" w:rsidRDefault="00D30BFD"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Build</w:t>
            </w:r>
          </w:p>
        </w:tc>
        <w:tc>
          <w:tcPr>
            <w:tcW w:w="3050" w:type="dxa"/>
            <w:vAlign w:val="center"/>
          </w:tcPr>
          <w:p w:rsidR="00D30BFD" w:rsidRPr="00A94478" w:rsidRDefault="00D30BFD"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Source</w:t>
            </w:r>
            <w:r w:rsidR="007E09D6" w:rsidRPr="00A94478">
              <w:rPr>
                <w:rFonts w:ascii="Arial" w:hAnsi="Arial" w:cs="Arial"/>
                <w:sz w:val="20"/>
                <w:szCs w:val="20"/>
                <w:lang w:eastAsia="zh-CN"/>
              </w:rPr>
              <w:t xml:space="preserve"> code</w:t>
            </w:r>
          </w:p>
        </w:tc>
        <w:tc>
          <w:tcPr>
            <w:tcW w:w="3576" w:type="dxa"/>
            <w:vAlign w:val="center"/>
          </w:tcPr>
          <w:p w:rsidR="00D30BFD" w:rsidRPr="00A94478" w:rsidDel="0016258D" w:rsidRDefault="00013912" w:rsidP="00021A66">
            <w:pPr>
              <w:pStyle w:val="bang0"/>
              <w:framePr w:hSpace="0" w:wrap="auto" w:vAnchor="margin" w:xAlign="left" w:yAlign="inline"/>
              <w:suppressOverlap w:val="0"/>
              <w:rPr>
                <w:rFonts w:ascii="Arial" w:hAnsi="Arial" w:cs="Arial"/>
                <w:sz w:val="20"/>
                <w:szCs w:val="20"/>
                <w:lang w:val="en-GB"/>
              </w:rPr>
            </w:pPr>
            <w:proofErr w:type="spellStart"/>
            <w:r>
              <w:rPr>
                <w:rFonts w:ascii="Arial" w:hAnsi="Arial" w:cs="Arial"/>
                <w:sz w:val="20"/>
                <w:szCs w:val="20"/>
                <w:lang w:eastAsia="zh-CN"/>
              </w:rPr>
              <w:t>BUSS</w:t>
            </w:r>
            <w:r w:rsidR="00D30BFD" w:rsidRPr="00A94478">
              <w:rPr>
                <w:rFonts w:ascii="Arial" w:hAnsi="Arial" w:cs="Arial"/>
                <w:sz w:val="20"/>
                <w:szCs w:val="20"/>
                <w:lang w:eastAsia="zh-CN"/>
              </w:rPr>
              <w:t>_Source</w:t>
            </w:r>
            <w:ins w:id="34" w:author="Nam Nguyễn Thành" w:date="2015-05-19T15:50:00Z">
              <w:r w:rsidR="00D913DC" w:rsidRPr="00A94478">
                <w:rPr>
                  <w:rFonts w:ascii="Arial" w:hAnsi="Arial" w:cs="Arial"/>
                  <w:sz w:val="20"/>
                  <w:szCs w:val="20"/>
                  <w:lang w:eastAsia="zh-CN"/>
                </w:rPr>
                <w:t>_</w:t>
              </w:r>
            </w:ins>
            <w:del w:id="35" w:author="Nam Nguyễn Thành" w:date="2015-05-19T15:50:00Z">
              <w:r w:rsidR="00D30BFD" w:rsidRPr="00A94478" w:rsidDel="00D913DC">
                <w:rPr>
                  <w:rFonts w:ascii="Arial" w:hAnsi="Arial" w:cs="Arial"/>
                  <w:sz w:val="20"/>
                  <w:szCs w:val="20"/>
                  <w:lang w:eastAsia="zh-CN"/>
                </w:rPr>
                <w:delText xml:space="preserve"> </w:delText>
              </w:r>
            </w:del>
            <w:r w:rsidR="00D30BFD" w:rsidRPr="00A94478">
              <w:rPr>
                <w:rFonts w:ascii="Arial" w:hAnsi="Arial" w:cs="Arial"/>
                <w:sz w:val="20"/>
                <w:szCs w:val="20"/>
                <w:lang w:eastAsia="zh-CN"/>
              </w:rPr>
              <w:t>Code_</w:t>
            </w:r>
            <w:r w:rsidR="004E05AE" w:rsidRPr="00A94478">
              <w:rPr>
                <w:rFonts w:ascii="Arial" w:hAnsi="Arial" w:cs="Arial"/>
                <w:sz w:val="20"/>
                <w:szCs w:val="20"/>
                <w:lang w:eastAsia="zh-CN"/>
              </w:rPr>
              <w:t>v</w:t>
            </w:r>
            <w:proofErr w:type="spellEnd"/>
            <w:r w:rsidR="004E05AE" w:rsidRPr="00A94478">
              <w:rPr>
                <w:rFonts w:ascii="Arial" w:hAnsi="Arial" w:cs="Arial"/>
                <w:sz w:val="20"/>
                <w:szCs w:val="20"/>
                <w:lang w:eastAsia="zh-CN"/>
              </w:rPr>
              <w:t>&lt;</w:t>
            </w:r>
            <w:proofErr w:type="spellStart"/>
            <w:r w:rsidR="004E05AE" w:rsidRPr="00A94478">
              <w:rPr>
                <w:rFonts w:ascii="Arial" w:hAnsi="Arial" w:cs="Arial"/>
                <w:sz w:val="20"/>
                <w:szCs w:val="20"/>
                <w:lang w:eastAsia="zh-CN"/>
              </w:rPr>
              <w:t>x.x</w:t>
            </w:r>
            <w:proofErr w:type="spellEnd"/>
            <w:r w:rsidR="004E05AE" w:rsidRPr="00A94478">
              <w:rPr>
                <w:rFonts w:ascii="Arial" w:hAnsi="Arial" w:cs="Arial"/>
                <w:sz w:val="20"/>
                <w:szCs w:val="20"/>
                <w:lang w:eastAsia="zh-CN"/>
              </w:rPr>
              <w:t>&gt;</w:t>
            </w:r>
            <w:r w:rsidR="00D30BFD" w:rsidRPr="00A94478">
              <w:rPr>
                <w:rFonts w:ascii="Arial" w:hAnsi="Arial" w:cs="Arial"/>
                <w:sz w:val="20"/>
                <w:szCs w:val="20"/>
                <w:lang w:eastAsia="zh-CN"/>
              </w:rPr>
              <w:t xml:space="preserve"> _Tested/Untested</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r w:rsidRPr="00A94478">
              <w:rPr>
                <w:rFonts w:ascii="Arial" w:hAnsi="Arial" w:cs="Arial"/>
                <w:sz w:val="20"/>
                <w:szCs w:val="20"/>
                <w:lang w:eastAsia="zh-CN"/>
              </w:rPr>
              <w:t>Test Plan</w:t>
            </w:r>
          </w:p>
        </w:tc>
        <w:tc>
          <w:tcPr>
            <w:tcW w:w="3576" w:type="dxa"/>
            <w:vAlign w:val="center"/>
          </w:tcPr>
          <w:p w:rsidR="004E05AE" w:rsidRPr="00A94478" w:rsidRDefault="00013912" w:rsidP="00021A66">
            <w:pPr>
              <w:pStyle w:val="bang0"/>
              <w:framePr w:hSpace="0" w:wrap="auto" w:vAnchor="margin" w:xAlign="left" w:yAlign="inline"/>
              <w:suppressOverlap w:val="0"/>
              <w:rPr>
                <w:rFonts w:ascii="Arial" w:hAnsi="Arial" w:cs="Arial"/>
                <w:sz w:val="20"/>
                <w:szCs w:val="20"/>
                <w:lang w:val="en-GB"/>
              </w:rPr>
            </w:pPr>
            <w:proofErr w:type="spellStart"/>
            <w:r>
              <w:rPr>
                <w:rFonts w:ascii="Arial" w:hAnsi="Arial" w:cs="Arial"/>
                <w:sz w:val="20"/>
                <w:szCs w:val="20"/>
                <w:lang w:eastAsia="zh-CN"/>
              </w:rPr>
              <w:t>BUSS</w:t>
            </w:r>
            <w:r w:rsidR="004E05AE" w:rsidRPr="00A94478">
              <w:rPr>
                <w:rFonts w:ascii="Arial" w:hAnsi="Arial" w:cs="Arial"/>
                <w:sz w:val="20"/>
                <w:szCs w:val="20"/>
                <w:lang w:eastAsia="zh-CN"/>
              </w:rPr>
              <w:t>_Test</w:t>
            </w:r>
            <w:ins w:id="36" w:author="Nam Nguyễn Thành" w:date="2015-05-19T15:50:00Z">
              <w:r w:rsidR="00D913DC" w:rsidRPr="00A94478">
                <w:rPr>
                  <w:rFonts w:ascii="Arial" w:hAnsi="Arial" w:cs="Arial"/>
                  <w:sz w:val="20"/>
                  <w:szCs w:val="20"/>
                  <w:lang w:eastAsia="zh-CN"/>
                </w:rPr>
                <w:t>_</w:t>
              </w:r>
            </w:ins>
            <w:del w:id="37" w:author="Nam Nguyễn Thành" w:date="2015-05-19T15:50:00Z">
              <w:r w:rsidR="004E05AE" w:rsidRPr="00A94478" w:rsidDel="00D913DC">
                <w:rPr>
                  <w:rFonts w:ascii="Arial" w:hAnsi="Arial" w:cs="Arial"/>
                  <w:sz w:val="20"/>
                  <w:szCs w:val="20"/>
                  <w:lang w:eastAsia="zh-CN"/>
                </w:rPr>
                <w:delText xml:space="preserve"> </w:delText>
              </w:r>
            </w:del>
            <w:r w:rsidR="004E05AE" w:rsidRPr="00A94478">
              <w:rPr>
                <w:rFonts w:ascii="Arial" w:hAnsi="Arial" w:cs="Arial"/>
                <w:sz w:val="20"/>
                <w:szCs w:val="20"/>
                <w:lang w:eastAsia="zh-CN"/>
              </w:rPr>
              <w:t>Plan_v</w:t>
            </w:r>
            <w:proofErr w:type="spellEnd"/>
            <w:r w:rsidR="004E05AE" w:rsidRPr="00A94478">
              <w:rPr>
                <w:rFonts w:ascii="Arial" w:hAnsi="Arial" w:cs="Arial"/>
                <w:sz w:val="20"/>
                <w:szCs w:val="20"/>
                <w:lang w:eastAsia="zh-CN"/>
              </w:rPr>
              <w:t>&lt;</w:t>
            </w:r>
            <w:proofErr w:type="spellStart"/>
            <w:r w:rsidR="004E05AE" w:rsidRPr="00A94478">
              <w:rPr>
                <w:rFonts w:ascii="Arial" w:hAnsi="Arial" w:cs="Arial"/>
                <w:sz w:val="20"/>
                <w:szCs w:val="20"/>
                <w:lang w:eastAsia="zh-CN"/>
              </w:rPr>
              <w:t>x.x</w:t>
            </w:r>
            <w:proofErr w:type="spellEnd"/>
            <w:r w:rsidR="004E05AE" w:rsidRPr="00A94478">
              <w:rPr>
                <w:rFonts w:ascii="Arial" w:hAnsi="Arial" w:cs="Arial"/>
                <w:sz w:val="20"/>
                <w:szCs w:val="20"/>
                <w:lang w:eastAsia="zh-CN"/>
              </w:rPr>
              <w:t>&gt;_language</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System Test Case</w:t>
            </w:r>
          </w:p>
        </w:tc>
        <w:tc>
          <w:tcPr>
            <w:tcW w:w="3576" w:type="dxa"/>
            <w:vAlign w:val="center"/>
          </w:tcPr>
          <w:p w:rsidR="004E05AE" w:rsidRPr="00A94478" w:rsidRDefault="00013912" w:rsidP="00021A66">
            <w:pPr>
              <w:pStyle w:val="bang0"/>
              <w:framePr w:hSpace="0" w:wrap="auto" w:vAnchor="margin" w:xAlign="left" w:yAlign="inline"/>
              <w:suppressOverlap w:val="0"/>
              <w:rPr>
                <w:rFonts w:ascii="Arial" w:hAnsi="Arial" w:cs="Arial"/>
                <w:sz w:val="20"/>
                <w:szCs w:val="20"/>
                <w:lang w:val="en-GB"/>
              </w:rPr>
            </w:pPr>
            <w:proofErr w:type="spellStart"/>
            <w:r>
              <w:rPr>
                <w:rFonts w:ascii="Arial" w:hAnsi="Arial" w:cs="Arial"/>
                <w:sz w:val="20"/>
                <w:szCs w:val="20"/>
                <w:lang w:eastAsia="zh-CN"/>
              </w:rPr>
              <w:t>BUSS</w:t>
            </w:r>
            <w:r w:rsidR="004E05AE" w:rsidRPr="00A94478">
              <w:rPr>
                <w:rFonts w:ascii="Arial" w:hAnsi="Arial" w:cs="Arial"/>
                <w:sz w:val="20"/>
                <w:szCs w:val="20"/>
                <w:lang w:eastAsia="zh-CN"/>
              </w:rPr>
              <w:t>_System</w:t>
            </w:r>
            <w:ins w:id="38" w:author="Nam Nguyễn Thành" w:date="2015-05-19T15:50:00Z">
              <w:r w:rsidR="00D913DC" w:rsidRPr="00A94478">
                <w:rPr>
                  <w:rFonts w:ascii="Arial" w:hAnsi="Arial" w:cs="Arial"/>
                  <w:sz w:val="20"/>
                  <w:szCs w:val="20"/>
                  <w:lang w:eastAsia="zh-CN"/>
                </w:rPr>
                <w:t>_</w:t>
              </w:r>
            </w:ins>
            <w:del w:id="39" w:author="Nam Nguyễn Thành" w:date="2015-05-19T15:50:00Z">
              <w:r w:rsidR="004E05AE" w:rsidRPr="00A94478" w:rsidDel="00D913DC">
                <w:rPr>
                  <w:rFonts w:ascii="Arial" w:hAnsi="Arial" w:cs="Arial"/>
                  <w:sz w:val="20"/>
                  <w:szCs w:val="20"/>
                  <w:lang w:eastAsia="zh-CN"/>
                </w:rPr>
                <w:delText xml:space="preserve"> </w:delText>
              </w:r>
            </w:del>
            <w:r w:rsidR="004E05AE" w:rsidRPr="00A94478">
              <w:rPr>
                <w:rFonts w:ascii="Arial" w:hAnsi="Arial" w:cs="Arial"/>
                <w:sz w:val="20"/>
                <w:szCs w:val="20"/>
                <w:lang w:eastAsia="zh-CN"/>
              </w:rPr>
              <w:t>Test</w:t>
            </w:r>
            <w:ins w:id="40" w:author="Nam Nguyễn Thành" w:date="2015-05-19T15:50:00Z">
              <w:r w:rsidR="00D913DC" w:rsidRPr="00A94478">
                <w:rPr>
                  <w:rFonts w:ascii="Arial" w:hAnsi="Arial" w:cs="Arial"/>
                  <w:sz w:val="20"/>
                  <w:szCs w:val="20"/>
                  <w:lang w:eastAsia="zh-CN"/>
                </w:rPr>
                <w:t>_</w:t>
              </w:r>
            </w:ins>
            <w:del w:id="41" w:author="Nam Nguyễn Thành" w:date="2015-05-19T15:50:00Z">
              <w:r w:rsidR="004E05AE" w:rsidRPr="00A94478" w:rsidDel="00D913DC">
                <w:rPr>
                  <w:rFonts w:ascii="Arial" w:hAnsi="Arial" w:cs="Arial"/>
                  <w:sz w:val="20"/>
                  <w:szCs w:val="20"/>
                  <w:lang w:eastAsia="zh-CN"/>
                </w:rPr>
                <w:delText xml:space="preserve"> </w:delText>
              </w:r>
            </w:del>
            <w:r w:rsidR="004E05AE" w:rsidRPr="00A94478">
              <w:rPr>
                <w:rFonts w:ascii="Arial" w:hAnsi="Arial" w:cs="Arial"/>
                <w:sz w:val="20"/>
                <w:szCs w:val="20"/>
                <w:lang w:eastAsia="zh-CN"/>
              </w:rPr>
              <w:t>Case_v</w:t>
            </w:r>
            <w:proofErr w:type="spellEnd"/>
            <w:r w:rsidR="004E05AE" w:rsidRPr="00A94478">
              <w:rPr>
                <w:rFonts w:ascii="Arial" w:hAnsi="Arial" w:cs="Arial"/>
                <w:sz w:val="20"/>
                <w:szCs w:val="20"/>
                <w:lang w:eastAsia="zh-CN"/>
              </w:rPr>
              <w:t>&lt;</w:t>
            </w:r>
            <w:proofErr w:type="spellStart"/>
            <w:r w:rsidR="004E05AE" w:rsidRPr="00A94478">
              <w:rPr>
                <w:rFonts w:ascii="Arial" w:hAnsi="Arial" w:cs="Arial"/>
                <w:sz w:val="20"/>
                <w:szCs w:val="20"/>
                <w:lang w:eastAsia="zh-CN"/>
              </w:rPr>
              <w:t>x.x</w:t>
            </w:r>
            <w:proofErr w:type="spellEnd"/>
            <w:r w:rsidR="004E05AE" w:rsidRPr="00A94478">
              <w:rPr>
                <w:rFonts w:ascii="Arial" w:hAnsi="Arial" w:cs="Arial"/>
                <w:sz w:val="20"/>
                <w:szCs w:val="20"/>
                <w:lang w:eastAsia="zh-CN"/>
              </w:rPr>
              <w:t>&gt;_language</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 xml:space="preserve">Integration Test Case </w:t>
            </w:r>
          </w:p>
        </w:tc>
        <w:tc>
          <w:tcPr>
            <w:tcW w:w="3576" w:type="dxa"/>
            <w:vAlign w:val="center"/>
          </w:tcPr>
          <w:p w:rsidR="004E05AE" w:rsidRPr="00A94478" w:rsidRDefault="00013912" w:rsidP="00021A66">
            <w:pPr>
              <w:pStyle w:val="bang0"/>
              <w:framePr w:hSpace="0" w:wrap="auto" w:vAnchor="margin" w:xAlign="left" w:yAlign="inline"/>
              <w:suppressOverlap w:val="0"/>
              <w:rPr>
                <w:rFonts w:ascii="Arial" w:hAnsi="Arial" w:cs="Arial"/>
                <w:sz w:val="20"/>
                <w:szCs w:val="20"/>
                <w:lang w:val="en-GB"/>
              </w:rPr>
            </w:pPr>
            <w:proofErr w:type="spellStart"/>
            <w:r>
              <w:rPr>
                <w:rFonts w:ascii="Arial" w:hAnsi="Arial" w:cs="Arial"/>
                <w:sz w:val="20"/>
                <w:szCs w:val="20"/>
                <w:lang w:eastAsia="zh-CN"/>
              </w:rPr>
              <w:t>BUSS</w:t>
            </w:r>
            <w:r w:rsidR="004E05AE" w:rsidRPr="00A94478">
              <w:rPr>
                <w:rFonts w:ascii="Arial" w:hAnsi="Arial" w:cs="Arial"/>
                <w:sz w:val="20"/>
                <w:szCs w:val="20"/>
                <w:lang w:eastAsia="zh-CN"/>
              </w:rPr>
              <w:t>_Integration</w:t>
            </w:r>
            <w:ins w:id="42" w:author="Nam Nguyễn Thành" w:date="2015-05-19T15:50:00Z">
              <w:r w:rsidR="00D913DC" w:rsidRPr="00A94478">
                <w:rPr>
                  <w:rFonts w:ascii="Arial" w:hAnsi="Arial" w:cs="Arial"/>
                  <w:sz w:val="20"/>
                  <w:szCs w:val="20"/>
                  <w:lang w:eastAsia="zh-CN"/>
                </w:rPr>
                <w:t>_</w:t>
              </w:r>
            </w:ins>
            <w:del w:id="43" w:author="Nam Nguyễn Thành" w:date="2015-05-19T15:50:00Z">
              <w:r w:rsidR="004E05AE" w:rsidRPr="00A94478" w:rsidDel="00D913DC">
                <w:rPr>
                  <w:rFonts w:ascii="Arial" w:hAnsi="Arial" w:cs="Arial"/>
                  <w:sz w:val="20"/>
                  <w:szCs w:val="20"/>
                  <w:lang w:eastAsia="zh-CN"/>
                </w:rPr>
                <w:delText xml:space="preserve"> </w:delText>
              </w:r>
            </w:del>
            <w:r w:rsidR="004E05AE" w:rsidRPr="00A94478">
              <w:rPr>
                <w:rFonts w:ascii="Arial" w:hAnsi="Arial" w:cs="Arial"/>
                <w:sz w:val="20"/>
                <w:szCs w:val="20"/>
                <w:lang w:eastAsia="zh-CN"/>
              </w:rPr>
              <w:t>Test_</w:t>
            </w:r>
            <w:ins w:id="44" w:author="Nam Nguyễn Thành" w:date="2015-05-19T15:50:00Z">
              <w:r w:rsidR="00D913DC" w:rsidRPr="00A94478">
                <w:rPr>
                  <w:rFonts w:ascii="Arial" w:hAnsi="Arial" w:cs="Arial"/>
                  <w:sz w:val="20"/>
                  <w:szCs w:val="20"/>
                  <w:lang w:eastAsia="zh-CN"/>
                </w:rPr>
                <w:t>Case_</w:t>
              </w:r>
            </w:ins>
            <w:r w:rsidR="004E05AE" w:rsidRPr="00A94478">
              <w:rPr>
                <w:rFonts w:ascii="Arial" w:hAnsi="Arial" w:cs="Arial"/>
                <w:sz w:val="20"/>
                <w:szCs w:val="20"/>
                <w:lang w:eastAsia="zh-CN"/>
              </w:rPr>
              <w:t>v</w:t>
            </w:r>
            <w:proofErr w:type="spellEnd"/>
            <w:r w:rsidR="004E05AE" w:rsidRPr="00A94478">
              <w:rPr>
                <w:rFonts w:ascii="Arial" w:hAnsi="Arial" w:cs="Arial"/>
                <w:sz w:val="20"/>
                <w:szCs w:val="20"/>
                <w:lang w:eastAsia="zh-CN"/>
              </w:rPr>
              <w:t>&lt;</w:t>
            </w:r>
            <w:proofErr w:type="spellStart"/>
            <w:r w:rsidR="004E05AE" w:rsidRPr="00A94478">
              <w:rPr>
                <w:rFonts w:ascii="Arial" w:hAnsi="Arial" w:cs="Arial"/>
                <w:sz w:val="20"/>
                <w:szCs w:val="20"/>
                <w:lang w:eastAsia="zh-CN"/>
              </w:rPr>
              <w:t>x.x</w:t>
            </w:r>
            <w:proofErr w:type="spellEnd"/>
            <w:r w:rsidR="004E05AE" w:rsidRPr="00A94478">
              <w:rPr>
                <w:rFonts w:ascii="Arial" w:hAnsi="Arial" w:cs="Arial"/>
                <w:sz w:val="20"/>
                <w:szCs w:val="20"/>
                <w:lang w:eastAsia="zh-CN"/>
              </w:rPr>
              <w:t>&gt;_language</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Unit Test Case</w:t>
            </w:r>
          </w:p>
        </w:tc>
        <w:tc>
          <w:tcPr>
            <w:tcW w:w="3576" w:type="dxa"/>
            <w:vAlign w:val="center"/>
          </w:tcPr>
          <w:p w:rsidR="004E05AE" w:rsidRPr="00A94478" w:rsidRDefault="00013912" w:rsidP="00021A66">
            <w:pPr>
              <w:pStyle w:val="bang0"/>
              <w:framePr w:hSpace="0" w:wrap="auto" w:vAnchor="margin" w:xAlign="left" w:yAlign="inline"/>
              <w:suppressOverlap w:val="0"/>
              <w:rPr>
                <w:rFonts w:ascii="Arial" w:hAnsi="Arial" w:cs="Arial"/>
                <w:sz w:val="20"/>
                <w:szCs w:val="20"/>
                <w:lang w:val="en-GB"/>
              </w:rPr>
            </w:pPr>
            <w:proofErr w:type="spellStart"/>
            <w:r>
              <w:rPr>
                <w:rFonts w:ascii="Arial" w:hAnsi="Arial" w:cs="Arial"/>
                <w:sz w:val="20"/>
                <w:szCs w:val="20"/>
                <w:lang w:eastAsia="zh-CN"/>
              </w:rPr>
              <w:t>BUSS</w:t>
            </w:r>
            <w:r w:rsidR="004E05AE" w:rsidRPr="00A94478">
              <w:rPr>
                <w:rFonts w:ascii="Arial" w:hAnsi="Arial" w:cs="Arial"/>
                <w:sz w:val="20"/>
                <w:szCs w:val="20"/>
                <w:lang w:eastAsia="zh-CN"/>
              </w:rPr>
              <w:t>_Unit</w:t>
            </w:r>
            <w:ins w:id="45" w:author="Nam Nguyễn Thành" w:date="2015-05-19T15:50:00Z">
              <w:r w:rsidR="00D913DC" w:rsidRPr="00A94478">
                <w:rPr>
                  <w:rFonts w:ascii="Arial" w:hAnsi="Arial" w:cs="Arial"/>
                  <w:sz w:val="20"/>
                  <w:szCs w:val="20"/>
                  <w:lang w:eastAsia="zh-CN"/>
                </w:rPr>
                <w:t>_</w:t>
              </w:r>
            </w:ins>
            <w:del w:id="46" w:author="Nam Nguyễn Thành" w:date="2015-05-19T15:50:00Z">
              <w:r w:rsidR="007E09D6" w:rsidRPr="00A94478" w:rsidDel="00D913DC">
                <w:rPr>
                  <w:rFonts w:ascii="Arial" w:hAnsi="Arial" w:cs="Arial"/>
                  <w:sz w:val="20"/>
                  <w:szCs w:val="20"/>
                  <w:lang w:eastAsia="zh-CN"/>
                </w:rPr>
                <w:delText xml:space="preserve"> </w:delText>
              </w:r>
            </w:del>
            <w:del w:id="47" w:author="Nam Nguyễn Thành" w:date="2015-05-19T15:51:00Z">
              <w:r w:rsidR="004E05AE" w:rsidRPr="00A94478" w:rsidDel="00D913DC">
                <w:rPr>
                  <w:rFonts w:ascii="Arial" w:hAnsi="Arial" w:cs="Arial"/>
                  <w:sz w:val="20"/>
                  <w:szCs w:val="20"/>
                  <w:lang w:eastAsia="zh-CN"/>
                </w:rPr>
                <w:delText>Test</w:delText>
              </w:r>
              <w:r w:rsidR="007E09D6" w:rsidRPr="00A94478" w:rsidDel="00D913DC">
                <w:rPr>
                  <w:rFonts w:ascii="Arial" w:hAnsi="Arial" w:cs="Arial"/>
                  <w:sz w:val="20"/>
                  <w:szCs w:val="20"/>
                  <w:lang w:eastAsia="zh-CN"/>
                </w:rPr>
                <w:delText xml:space="preserve"> </w:delText>
              </w:r>
            </w:del>
            <w:ins w:id="48" w:author="Nam Nguyễn Thành" w:date="2015-05-19T15:51:00Z">
              <w:r w:rsidR="00D913DC" w:rsidRPr="00A94478">
                <w:rPr>
                  <w:rFonts w:ascii="Arial" w:hAnsi="Arial" w:cs="Arial"/>
                  <w:sz w:val="20"/>
                  <w:szCs w:val="20"/>
                  <w:lang w:eastAsia="zh-CN"/>
                </w:rPr>
                <w:t>Test_</w:t>
              </w:r>
            </w:ins>
            <w:r w:rsidR="007E09D6" w:rsidRPr="00A94478">
              <w:rPr>
                <w:rFonts w:ascii="Arial" w:hAnsi="Arial" w:cs="Arial"/>
                <w:sz w:val="20"/>
                <w:szCs w:val="20"/>
                <w:lang w:eastAsia="zh-CN"/>
              </w:rPr>
              <w:t>Case</w:t>
            </w:r>
            <w:r w:rsidR="004E05AE" w:rsidRPr="00A94478">
              <w:rPr>
                <w:rFonts w:ascii="Arial" w:hAnsi="Arial" w:cs="Arial"/>
                <w:sz w:val="20"/>
                <w:szCs w:val="20"/>
                <w:lang w:eastAsia="zh-CN"/>
              </w:rPr>
              <w:t>_</w:t>
            </w:r>
            <w:r w:rsidR="007E09D6" w:rsidRPr="00A94478">
              <w:rPr>
                <w:rFonts w:ascii="Arial" w:hAnsi="Arial" w:cs="Arial"/>
                <w:sz w:val="20"/>
                <w:szCs w:val="20"/>
                <w:lang w:eastAsia="zh-CN"/>
              </w:rPr>
              <w:t>v</w:t>
            </w:r>
            <w:proofErr w:type="spellEnd"/>
            <w:r w:rsidR="007E09D6" w:rsidRPr="00A94478">
              <w:rPr>
                <w:rFonts w:ascii="Arial" w:hAnsi="Arial" w:cs="Arial"/>
                <w:sz w:val="20"/>
                <w:szCs w:val="20"/>
                <w:lang w:eastAsia="zh-CN"/>
              </w:rPr>
              <w:t>&lt;</w:t>
            </w:r>
            <w:proofErr w:type="spellStart"/>
            <w:r w:rsidR="007E09D6" w:rsidRPr="00A94478">
              <w:rPr>
                <w:rFonts w:ascii="Arial" w:hAnsi="Arial" w:cs="Arial"/>
                <w:sz w:val="20"/>
                <w:szCs w:val="20"/>
                <w:lang w:eastAsia="zh-CN"/>
              </w:rPr>
              <w:t>x.x</w:t>
            </w:r>
            <w:proofErr w:type="spellEnd"/>
            <w:r w:rsidR="007E09D6" w:rsidRPr="00A94478">
              <w:rPr>
                <w:rFonts w:ascii="Arial" w:hAnsi="Arial" w:cs="Arial"/>
                <w:sz w:val="20"/>
                <w:szCs w:val="20"/>
                <w:lang w:eastAsia="zh-CN"/>
              </w:rPr>
              <w:t xml:space="preserve">&gt; </w:t>
            </w:r>
            <w:r w:rsidR="004E05AE" w:rsidRPr="00A94478">
              <w:rPr>
                <w:rFonts w:ascii="Arial" w:hAnsi="Arial" w:cs="Arial"/>
                <w:sz w:val="20"/>
                <w:szCs w:val="20"/>
                <w:lang w:eastAsia="zh-CN"/>
              </w:rPr>
              <w:t>_language</w:t>
            </w:r>
          </w:p>
        </w:tc>
      </w:tr>
      <w:tr w:rsidR="00803C63" w:rsidRPr="00F269E5" w:rsidTr="00220CB1">
        <w:trPr>
          <w:jc w:val="center"/>
        </w:trPr>
        <w:tc>
          <w:tcPr>
            <w:tcW w:w="1624" w:type="dxa"/>
            <w:vMerge/>
            <w:vAlign w:val="center"/>
          </w:tcPr>
          <w:p w:rsidR="00803C63" w:rsidRPr="00A94478" w:rsidRDefault="00803C63"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803C63" w:rsidRPr="00A94478" w:rsidRDefault="00803C63" w:rsidP="00021A66">
            <w:pPr>
              <w:pStyle w:val="bang0"/>
              <w:framePr w:hSpace="0" w:wrap="auto" w:vAnchor="margin" w:xAlign="left" w:yAlign="inline"/>
              <w:suppressOverlap w:val="0"/>
              <w:rPr>
                <w:rFonts w:ascii="Arial" w:hAnsi="Arial" w:cs="Arial"/>
                <w:sz w:val="20"/>
                <w:szCs w:val="20"/>
                <w:lang w:eastAsia="zh-CN"/>
              </w:rPr>
            </w:pPr>
            <w:r w:rsidRPr="00A94478">
              <w:rPr>
                <w:rFonts w:ascii="Arial" w:hAnsi="Arial" w:cs="Arial"/>
                <w:sz w:val="20"/>
                <w:szCs w:val="20"/>
                <w:lang w:eastAsia="zh-CN"/>
              </w:rPr>
              <w:t>Defect Log Management</w:t>
            </w:r>
          </w:p>
        </w:tc>
        <w:tc>
          <w:tcPr>
            <w:tcW w:w="3576" w:type="dxa"/>
            <w:vAlign w:val="center"/>
          </w:tcPr>
          <w:p w:rsidR="00803C63" w:rsidRPr="00A94478" w:rsidRDefault="00013912" w:rsidP="00021A66">
            <w:pPr>
              <w:pStyle w:val="bang0"/>
              <w:framePr w:hSpace="0" w:wrap="auto" w:vAnchor="margin" w:xAlign="left" w:yAlign="inline"/>
              <w:suppressOverlap w:val="0"/>
              <w:rPr>
                <w:rFonts w:ascii="Arial" w:hAnsi="Arial" w:cs="Arial"/>
                <w:sz w:val="20"/>
                <w:szCs w:val="20"/>
                <w:lang w:eastAsia="zh-CN"/>
              </w:rPr>
            </w:pPr>
            <w:proofErr w:type="spellStart"/>
            <w:r>
              <w:rPr>
                <w:rFonts w:ascii="Arial" w:hAnsi="Arial" w:cs="Arial"/>
                <w:sz w:val="20"/>
                <w:szCs w:val="20"/>
                <w:lang w:eastAsia="zh-CN"/>
              </w:rPr>
              <w:t>BUSS</w:t>
            </w:r>
            <w:r w:rsidR="00803C63" w:rsidRPr="00A94478">
              <w:rPr>
                <w:rFonts w:ascii="Arial" w:hAnsi="Arial" w:cs="Arial"/>
                <w:sz w:val="20"/>
                <w:szCs w:val="20"/>
                <w:lang w:eastAsia="zh-CN"/>
              </w:rPr>
              <w:t>_Defect</w:t>
            </w:r>
            <w:ins w:id="49" w:author="Nam Nguyễn Thành" w:date="2015-05-19T15:51:00Z">
              <w:r w:rsidR="00D913DC" w:rsidRPr="00A94478">
                <w:rPr>
                  <w:rFonts w:ascii="Arial" w:hAnsi="Arial" w:cs="Arial"/>
                  <w:sz w:val="20"/>
                  <w:szCs w:val="20"/>
                  <w:lang w:eastAsia="zh-CN"/>
                </w:rPr>
                <w:t>_</w:t>
              </w:r>
            </w:ins>
            <w:del w:id="50" w:author="Nam Nguyễn Thành" w:date="2015-05-19T15:51:00Z">
              <w:r w:rsidR="00803C63" w:rsidRPr="00A94478" w:rsidDel="00D913DC">
                <w:rPr>
                  <w:rFonts w:ascii="Arial" w:hAnsi="Arial" w:cs="Arial"/>
                  <w:sz w:val="20"/>
                  <w:szCs w:val="20"/>
                  <w:lang w:eastAsia="zh-CN"/>
                </w:rPr>
                <w:delText xml:space="preserve"> </w:delText>
              </w:r>
            </w:del>
            <w:r w:rsidR="00803C63" w:rsidRPr="00A94478">
              <w:rPr>
                <w:rFonts w:ascii="Arial" w:hAnsi="Arial" w:cs="Arial"/>
                <w:sz w:val="20"/>
                <w:szCs w:val="20"/>
                <w:lang w:eastAsia="zh-CN"/>
              </w:rPr>
              <w:t>Log</w:t>
            </w:r>
            <w:ins w:id="51" w:author="Nam Nguyễn Thành" w:date="2015-05-19T15:51:00Z">
              <w:r w:rsidR="00D913DC" w:rsidRPr="00A94478">
                <w:rPr>
                  <w:rFonts w:ascii="Arial" w:hAnsi="Arial" w:cs="Arial"/>
                  <w:sz w:val="20"/>
                  <w:szCs w:val="20"/>
                  <w:lang w:eastAsia="zh-CN"/>
                </w:rPr>
                <w:t>_</w:t>
              </w:r>
            </w:ins>
            <w:del w:id="52" w:author="Nam Nguyễn Thành" w:date="2015-05-19T15:51:00Z">
              <w:r w:rsidR="00803C63" w:rsidRPr="00A94478" w:rsidDel="00D913DC">
                <w:rPr>
                  <w:rFonts w:ascii="Arial" w:hAnsi="Arial" w:cs="Arial"/>
                  <w:sz w:val="20"/>
                  <w:szCs w:val="20"/>
                  <w:lang w:eastAsia="zh-CN"/>
                </w:rPr>
                <w:delText xml:space="preserve"> </w:delText>
              </w:r>
            </w:del>
            <w:r w:rsidR="00803C63" w:rsidRPr="00A94478">
              <w:rPr>
                <w:rFonts w:ascii="Arial" w:hAnsi="Arial" w:cs="Arial"/>
                <w:sz w:val="20"/>
                <w:szCs w:val="20"/>
                <w:lang w:eastAsia="zh-CN"/>
              </w:rPr>
              <w:t>Management_v</w:t>
            </w:r>
            <w:proofErr w:type="spellEnd"/>
            <w:r w:rsidR="00803C63" w:rsidRPr="00A94478">
              <w:rPr>
                <w:rFonts w:ascii="Arial" w:hAnsi="Arial" w:cs="Arial"/>
                <w:sz w:val="20"/>
                <w:szCs w:val="20"/>
                <w:lang w:eastAsia="zh-CN"/>
              </w:rPr>
              <w:t>&lt;</w:t>
            </w:r>
            <w:proofErr w:type="spellStart"/>
            <w:r w:rsidR="00803C63" w:rsidRPr="00A94478">
              <w:rPr>
                <w:rFonts w:ascii="Arial" w:hAnsi="Arial" w:cs="Arial"/>
                <w:sz w:val="20"/>
                <w:szCs w:val="20"/>
                <w:lang w:eastAsia="zh-CN"/>
              </w:rPr>
              <w:t>x.x</w:t>
            </w:r>
            <w:proofErr w:type="spellEnd"/>
            <w:r w:rsidR="00803C63" w:rsidRPr="00A94478">
              <w:rPr>
                <w:rFonts w:ascii="Arial" w:hAnsi="Arial" w:cs="Arial"/>
                <w:sz w:val="20"/>
                <w:szCs w:val="20"/>
                <w:lang w:eastAsia="zh-CN"/>
              </w:rPr>
              <w:t>&gt;_language</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7E09D6"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Component Test Case</w:t>
            </w:r>
          </w:p>
        </w:tc>
        <w:tc>
          <w:tcPr>
            <w:tcW w:w="3576" w:type="dxa"/>
            <w:vAlign w:val="center"/>
          </w:tcPr>
          <w:p w:rsidR="004E05AE" w:rsidRPr="00A94478" w:rsidRDefault="00013912" w:rsidP="00021A66">
            <w:pPr>
              <w:pStyle w:val="bang0"/>
              <w:framePr w:hSpace="0" w:wrap="auto" w:vAnchor="margin" w:xAlign="left" w:yAlign="inline"/>
              <w:suppressOverlap w:val="0"/>
              <w:rPr>
                <w:rFonts w:ascii="Arial" w:hAnsi="Arial" w:cs="Arial"/>
                <w:sz w:val="20"/>
                <w:szCs w:val="20"/>
                <w:lang w:val="en-GB"/>
              </w:rPr>
            </w:pPr>
            <w:proofErr w:type="spellStart"/>
            <w:r>
              <w:rPr>
                <w:rFonts w:ascii="Arial" w:hAnsi="Arial" w:cs="Arial"/>
                <w:sz w:val="20"/>
                <w:szCs w:val="20"/>
                <w:lang w:eastAsia="zh-CN"/>
              </w:rPr>
              <w:t>BUSS</w:t>
            </w:r>
            <w:r w:rsidR="004E05AE" w:rsidRPr="00A94478">
              <w:rPr>
                <w:rFonts w:ascii="Arial" w:hAnsi="Arial" w:cs="Arial"/>
                <w:sz w:val="20"/>
                <w:szCs w:val="20"/>
                <w:lang w:eastAsia="zh-CN"/>
              </w:rPr>
              <w:t>_</w:t>
            </w:r>
            <w:r w:rsidR="007E09D6" w:rsidRPr="00A94478">
              <w:rPr>
                <w:rFonts w:ascii="Arial" w:hAnsi="Arial" w:cs="Arial"/>
                <w:sz w:val="20"/>
                <w:szCs w:val="20"/>
                <w:lang w:eastAsia="zh-CN"/>
              </w:rPr>
              <w:t>Component</w:t>
            </w:r>
            <w:ins w:id="53" w:author="Nam Nguyễn Thành" w:date="2015-05-19T15:51:00Z">
              <w:r w:rsidR="00D913DC" w:rsidRPr="00A94478">
                <w:rPr>
                  <w:rFonts w:ascii="Arial" w:hAnsi="Arial" w:cs="Arial"/>
                  <w:sz w:val="20"/>
                  <w:szCs w:val="20"/>
                  <w:lang w:eastAsia="zh-CN"/>
                </w:rPr>
                <w:t>_</w:t>
              </w:r>
            </w:ins>
            <w:del w:id="54" w:author="Nam Nguyễn Thành" w:date="2015-05-19T15:51:00Z">
              <w:r w:rsidR="007E09D6" w:rsidRPr="00A94478" w:rsidDel="00D913DC">
                <w:rPr>
                  <w:rFonts w:ascii="Arial" w:hAnsi="Arial" w:cs="Arial"/>
                  <w:sz w:val="20"/>
                  <w:szCs w:val="20"/>
                  <w:lang w:eastAsia="zh-CN"/>
                </w:rPr>
                <w:delText xml:space="preserve"> </w:delText>
              </w:r>
            </w:del>
            <w:r w:rsidR="007E09D6" w:rsidRPr="00A94478">
              <w:rPr>
                <w:rFonts w:ascii="Arial" w:hAnsi="Arial" w:cs="Arial"/>
                <w:sz w:val="20"/>
                <w:szCs w:val="20"/>
                <w:lang w:eastAsia="zh-CN"/>
              </w:rPr>
              <w:t>Test</w:t>
            </w:r>
            <w:ins w:id="55" w:author="Nam Nguyễn Thành" w:date="2015-05-19T15:51:00Z">
              <w:r w:rsidR="00D913DC" w:rsidRPr="00A94478">
                <w:rPr>
                  <w:rFonts w:ascii="Arial" w:hAnsi="Arial" w:cs="Arial"/>
                  <w:sz w:val="20"/>
                  <w:szCs w:val="20"/>
                  <w:lang w:eastAsia="zh-CN"/>
                </w:rPr>
                <w:t>_</w:t>
              </w:r>
            </w:ins>
            <w:del w:id="56" w:author="Nam Nguyễn Thành" w:date="2015-05-19T15:51:00Z">
              <w:r w:rsidR="007E09D6" w:rsidRPr="00A94478" w:rsidDel="00D913DC">
                <w:rPr>
                  <w:rFonts w:ascii="Arial" w:hAnsi="Arial" w:cs="Arial"/>
                  <w:sz w:val="20"/>
                  <w:szCs w:val="20"/>
                  <w:lang w:eastAsia="zh-CN"/>
                </w:rPr>
                <w:delText xml:space="preserve"> </w:delText>
              </w:r>
            </w:del>
            <w:r w:rsidR="007E09D6" w:rsidRPr="00A94478">
              <w:rPr>
                <w:rFonts w:ascii="Arial" w:hAnsi="Arial" w:cs="Arial"/>
                <w:sz w:val="20"/>
                <w:szCs w:val="20"/>
                <w:lang w:eastAsia="zh-CN"/>
              </w:rPr>
              <w:t>Case</w:t>
            </w:r>
            <w:r w:rsidR="004E05AE" w:rsidRPr="00A94478">
              <w:rPr>
                <w:rFonts w:ascii="Arial" w:hAnsi="Arial" w:cs="Arial"/>
                <w:sz w:val="20"/>
                <w:szCs w:val="20"/>
                <w:lang w:eastAsia="zh-CN"/>
              </w:rPr>
              <w:t>_</w:t>
            </w:r>
            <w:r w:rsidR="007E09D6" w:rsidRPr="00A94478">
              <w:rPr>
                <w:rFonts w:ascii="Arial" w:hAnsi="Arial" w:cs="Arial"/>
                <w:sz w:val="20"/>
                <w:szCs w:val="20"/>
                <w:lang w:eastAsia="zh-CN"/>
              </w:rPr>
              <w:t>v</w:t>
            </w:r>
            <w:proofErr w:type="spellEnd"/>
            <w:r w:rsidR="007E09D6" w:rsidRPr="00A94478">
              <w:rPr>
                <w:rFonts w:ascii="Arial" w:hAnsi="Arial" w:cs="Arial"/>
                <w:sz w:val="20"/>
                <w:szCs w:val="20"/>
                <w:lang w:eastAsia="zh-CN"/>
              </w:rPr>
              <w:t>&lt;</w:t>
            </w:r>
            <w:proofErr w:type="spellStart"/>
            <w:r w:rsidR="007E09D6" w:rsidRPr="00A94478">
              <w:rPr>
                <w:rFonts w:ascii="Arial" w:hAnsi="Arial" w:cs="Arial"/>
                <w:sz w:val="20"/>
                <w:szCs w:val="20"/>
                <w:lang w:eastAsia="zh-CN"/>
              </w:rPr>
              <w:t>x.x</w:t>
            </w:r>
            <w:proofErr w:type="spellEnd"/>
            <w:r w:rsidR="007E09D6" w:rsidRPr="00A94478">
              <w:rPr>
                <w:rFonts w:ascii="Arial" w:hAnsi="Arial" w:cs="Arial"/>
                <w:sz w:val="20"/>
                <w:szCs w:val="20"/>
                <w:lang w:eastAsia="zh-CN"/>
              </w:rPr>
              <w:t xml:space="preserve">&gt; </w:t>
            </w:r>
            <w:r w:rsidR="004E05AE" w:rsidRPr="00A94478">
              <w:rPr>
                <w:rFonts w:ascii="Arial" w:hAnsi="Arial" w:cs="Arial"/>
                <w:sz w:val="20"/>
                <w:szCs w:val="20"/>
                <w:lang w:eastAsia="zh-CN"/>
              </w:rPr>
              <w:t>_language</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p>
        </w:tc>
        <w:tc>
          <w:tcPr>
            <w:tcW w:w="3050" w:type="dxa"/>
            <w:vAlign w:val="center"/>
          </w:tcPr>
          <w:p w:rsidR="004E05AE" w:rsidRPr="00A94478" w:rsidRDefault="007E09D6"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Test report</w:t>
            </w:r>
          </w:p>
        </w:tc>
        <w:tc>
          <w:tcPr>
            <w:tcW w:w="3576" w:type="dxa"/>
            <w:vAlign w:val="center"/>
          </w:tcPr>
          <w:p w:rsidR="004E05AE" w:rsidRPr="00A94478" w:rsidRDefault="00013912" w:rsidP="00021A66">
            <w:pPr>
              <w:pStyle w:val="bang0"/>
              <w:framePr w:hSpace="0" w:wrap="auto" w:vAnchor="margin" w:xAlign="left" w:yAlign="inline"/>
              <w:suppressOverlap w:val="0"/>
              <w:rPr>
                <w:rFonts w:ascii="Arial" w:hAnsi="Arial" w:cs="Arial"/>
                <w:sz w:val="20"/>
                <w:szCs w:val="20"/>
                <w:lang w:val="en-GB"/>
              </w:rPr>
            </w:pPr>
            <w:proofErr w:type="spellStart"/>
            <w:r>
              <w:rPr>
                <w:rFonts w:ascii="Arial" w:hAnsi="Arial" w:cs="Arial"/>
                <w:sz w:val="20"/>
                <w:szCs w:val="20"/>
                <w:lang w:eastAsia="zh-CN"/>
              </w:rPr>
              <w:t>BUSS</w:t>
            </w:r>
            <w:r w:rsidR="004E05AE" w:rsidRPr="00A94478">
              <w:rPr>
                <w:rFonts w:ascii="Arial" w:hAnsi="Arial" w:cs="Arial"/>
                <w:sz w:val="20"/>
                <w:szCs w:val="20"/>
                <w:lang w:eastAsia="zh-CN"/>
              </w:rPr>
              <w:t>_</w:t>
            </w:r>
            <w:r w:rsidR="007E09D6" w:rsidRPr="00A94478">
              <w:rPr>
                <w:rFonts w:ascii="Arial" w:hAnsi="Arial" w:cs="Arial"/>
                <w:sz w:val="20"/>
                <w:szCs w:val="20"/>
                <w:lang w:eastAsia="zh-CN"/>
              </w:rPr>
              <w:t>Test</w:t>
            </w:r>
            <w:ins w:id="57" w:author="Nam Nguyễn Thành" w:date="2015-05-19T15:51:00Z">
              <w:r w:rsidR="00D913DC" w:rsidRPr="00A94478">
                <w:rPr>
                  <w:rFonts w:ascii="Arial" w:hAnsi="Arial" w:cs="Arial"/>
                  <w:sz w:val="20"/>
                  <w:szCs w:val="20"/>
                  <w:lang w:eastAsia="zh-CN"/>
                </w:rPr>
                <w:t>_</w:t>
              </w:r>
            </w:ins>
            <w:del w:id="58" w:author="Nam Nguyễn Thành" w:date="2015-05-19T15:51:00Z">
              <w:r w:rsidR="007E09D6" w:rsidRPr="00A94478" w:rsidDel="00D913DC">
                <w:rPr>
                  <w:rFonts w:ascii="Arial" w:hAnsi="Arial" w:cs="Arial"/>
                  <w:sz w:val="20"/>
                  <w:szCs w:val="20"/>
                  <w:lang w:eastAsia="zh-CN"/>
                </w:rPr>
                <w:delText xml:space="preserve"> </w:delText>
              </w:r>
            </w:del>
            <w:r w:rsidR="007E09D6" w:rsidRPr="00A94478">
              <w:rPr>
                <w:rFonts w:ascii="Arial" w:hAnsi="Arial" w:cs="Arial"/>
                <w:sz w:val="20"/>
                <w:szCs w:val="20"/>
                <w:lang w:eastAsia="zh-CN"/>
              </w:rPr>
              <w:t>Report</w:t>
            </w:r>
            <w:r w:rsidR="004E05AE" w:rsidRPr="00A94478">
              <w:rPr>
                <w:rFonts w:ascii="Arial" w:hAnsi="Arial" w:cs="Arial"/>
                <w:sz w:val="20"/>
                <w:szCs w:val="20"/>
                <w:lang w:eastAsia="zh-CN"/>
              </w:rPr>
              <w:t>_</w:t>
            </w:r>
            <w:r w:rsidR="007E09D6" w:rsidRPr="00A94478">
              <w:rPr>
                <w:rFonts w:ascii="Arial" w:hAnsi="Arial" w:cs="Arial"/>
                <w:sz w:val="20"/>
                <w:szCs w:val="20"/>
                <w:lang w:eastAsia="zh-CN"/>
              </w:rPr>
              <w:t>v</w:t>
            </w:r>
            <w:proofErr w:type="spellEnd"/>
            <w:r w:rsidR="007E09D6" w:rsidRPr="00A94478">
              <w:rPr>
                <w:rFonts w:ascii="Arial" w:hAnsi="Arial" w:cs="Arial"/>
                <w:sz w:val="20"/>
                <w:szCs w:val="20"/>
                <w:lang w:eastAsia="zh-CN"/>
              </w:rPr>
              <w:t>&lt;</w:t>
            </w:r>
            <w:proofErr w:type="spellStart"/>
            <w:r w:rsidR="007E09D6" w:rsidRPr="00A94478">
              <w:rPr>
                <w:rFonts w:ascii="Arial" w:hAnsi="Arial" w:cs="Arial"/>
                <w:sz w:val="20"/>
                <w:szCs w:val="20"/>
                <w:lang w:eastAsia="zh-CN"/>
              </w:rPr>
              <w:t>x.x</w:t>
            </w:r>
            <w:proofErr w:type="spellEnd"/>
            <w:r w:rsidR="007E09D6" w:rsidRPr="00A94478">
              <w:rPr>
                <w:rFonts w:ascii="Arial" w:hAnsi="Arial" w:cs="Arial"/>
                <w:sz w:val="20"/>
                <w:szCs w:val="20"/>
                <w:lang w:eastAsia="zh-CN"/>
              </w:rPr>
              <w:t>&gt;</w:t>
            </w:r>
            <w:r w:rsidR="004E05AE" w:rsidRPr="00A94478">
              <w:rPr>
                <w:rFonts w:ascii="Arial" w:hAnsi="Arial" w:cs="Arial"/>
                <w:sz w:val="20"/>
                <w:szCs w:val="20"/>
                <w:lang w:eastAsia="zh-CN"/>
              </w:rPr>
              <w:t>_language</w:t>
            </w:r>
          </w:p>
        </w:tc>
      </w:tr>
      <w:tr w:rsidR="004E05AE" w:rsidRPr="00F269E5" w:rsidTr="00220CB1">
        <w:trPr>
          <w:jc w:val="center"/>
        </w:trPr>
        <w:tc>
          <w:tcPr>
            <w:tcW w:w="1624" w:type="dxa"/>
            <w:vMerge w:val="restart"/>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Process</w:t>
            </w: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Guideline_</w:t>
            </w:r>
            <w:ins w:id="59" w:author="Nam Nguyễn Thành" w:date="2015-05-19T15:51:00Z">
              <w:r w:rsidR="00D913DC" w:rsidRPr="00A94478">
                <w:rPr>
                  <w:rFonts w:ascii="Arial" w:hAnsi="Arial" w:cs="Arial"/>
                  <w:sz w:val="20"/>
                  <w:szCs w:val="20"/>
                  <w:lang w:eastAsia="zh-CN"/>
                </w:rPr>
                <w:t>&lt;</w:t>
              </w:r>
            </w:ins>
            <w:r w:rsidRPr="00A94478">
              <w:rPr>
                <w:rFonts w:ascii="Arial" w:hAnsi="Arial" w:cs="Arial"/>
                <w:sz w:val="20"/>
                <w:szCs w:val="20"/>
                <w:lang w:eastAsia="zh-CN"/>
              </w:rPr>
              <w:t>Name of guideline</w:t>
            </w:r>
            <w:ins w:id="60" w:author="Nam Nguyễn Thành" w:date="2015-05-19T15:51:00Z">
              <w:r w:rsidR="00D913DC" w:rsidRPr="00A94478">
                <w:rPr>
                  <w:rFonts w:ascii="Arial" w:hAnsi="Arial" w:cs="Arial"/>
                  <w:sz w:val="20"/>
                  <w:szCs w:val="20"/>
                  <w:lang w:eastAsia="zh-CN"/>
                </w:rPr>
                <w:t>&gt;</w:t>
              </w:r>
            </w:ins>
          </w:p>
        </w:tc>
        <w:tc>
          <w:tcPr>
            <w:tcW w:w="3576" w:type="dxa"/>
            <w:vAlign w:val="center"/>
          </w:tcPr>
          <w:p w:rsidR="004E05AE" w:rsidRPr="00A94478" w:rsidRDefault="00013912" w:rsidP="00021A66">
            <w:pPr>
              <w:pStyle w:val="bang0"/>
              <w:framePr w:hSpace="0" w:wrap="auto" w:vAnchor="margin" w:xAlign="left" w:yAlign="inline"/>
              <w:suppressOverlap w:val="0"/>
              <w:rPr>
                <w:rFonts w:ascii="Arial" w:hAnsi="Arial" w:cs="Arial"/>
                <w:sz w:val="20"/>
                <w:szCs w:val="20"/>
                <w:lang w:val="en-GB"/>
              </w:rPr>
            </w:pPr>
            <w:proofErr w:type="spellStart"/>
            <w:r>
              <w:rPr>
                <w:rFonts w:ascii="Arial" w:hAnsi="Arial" w:cs="Arial"/>
                <w:sz w:val="20"/>
                <w:szCs w:val="20"/>
                <w:lang w:eastAsia="zh-CN"/>
              </w:rPr>
              <w:t>BUSS</w:t>
            </w:r>
            <w:r w:rsidR="004E05AE" w:rsidRPr="00A94478">
              <w:rPr>
                <w:rFonts w:ascii="Arial" w:hAnsi="Arial" w:cs="Arial"/>
                <w:sz w:val="20"/>
                <w:szCs w:val="20"/>
                <w:lang w:eastAsia="zh-CN"/>
              </w:rPr>
              <w:t>_Guideline</w:t>
            </w:r>
            <w:proofErr w:type="spellEnd"/>
            <w:r w:rsidR="004E05AE" w:rsidRPr="00A94478">
              <w:rPr>
                <w:rFonts w:ascii="Arial" w:hAnsi="Arial" w:cs="Arial"/>
                <w:sz w:val="20"/>
                <w:szCs w:val="20"/>
                <w:lang w:eastAsia="zh-CN"/>
              </w:rPr>
              <w:t>_</w:t>
            </w:r>
            <w:ins w:id="61" w:author="Nam Nguyễn Thành" w:date="2015-05-19T15:51:00Z">
              <w:r w:rsidR="00D913DC" w:rsidRPr="00A94478">
                <w:rPr>
                  <w:rFonts w:ascii="Arial" w:hAnsi="Arial" w:cs="Arial"/>
                  <w:sz w:val="20"/>
                  <w:szCs w:val="20"/>
                  <w:lang w:eastAsia="zh-CN"/>
                </w:rPr>
                <w:t>&lt;</w:t>
              </w:r>
            </w:ins>
            <w:r w:rsidR="004E05AE" w:rsidRPr="00A94478">
              <w:rPr>
                <w:rFonts w:ascii="Arial" w:hAnsi="Arial" w:cs="Arial"/>
                <w:sz w:val="20"/>
                <w:szCs w:val="20"/>
                <w:lang w:eastAsia="zh-CN"/>
              </w:rPr>
              <w:t>Title of guideline</w:t>
            </w:r>
            <w:ins w:id="62" w:author="Nam Nguyễn Thành" w:date="2015-05-19T15:51:00Z">
              <w:r w:rsidR="00D913DC" w:rsidRPr="00A94478">
                <w:rPr>
                  <w:rFonts w:ascii="Arial" w:hAnsi="Arial" w:cs="Arial"/>
                  <w:sz w:val="20"/>
                  <w:szCs w:val="20"/>
                  <w:lang w:eastAsia="zh-CN"/>
                </w:rPr>
                <w:t>&gt;</w:t>
              </w:r>
            </w:ins>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Coding Convention/</w:t>
            </w:r>
            <w:proofErr w:type="spellStart"/>
            <w:r w:rsidRPr="00A94478">
              <w:rPr>
                <w:rFonts w:ascii="Arial" w:hAnsi="Arial" w:cs="Arial"/>
                <w:sz w:val="20"/>
                <w:szCs w:val="20"/>
                <w:lang w:eastAsia="zh-CN"/>
              </w:rPr>
              <w:t>Stadard</w:t>
            </w:r>
            <w:proofErr w:type="spellEnd"/>
          </w:p>
        </w:tc>
        <w:tc>
          <w:tcPr>
            <w:tcW w:w="3576" w:type="dxa"/>
            <w:vAlign w:val="center"/>
          </w:tcPr>
          <w:p w:rsidR="004E05AE" w:rsidRPr="00A94478" w:rsidRDefault="00013912" w:rsidP="00021A66">
            <w:pPr>
              <w:pStyle w:val="bang0"/>
              <w:framePr w:hSpace="0" w:wrap="auto" w:vAnchor="margin" w:xAlign="left" w:yAlign="inline"/>
              <w:suppressOverlap w:val="0"/>
              <w:rPr>
                <w:rFonts w:ascii="Arial" w:hAnsi="Arial" w:cs="Arial"/>
                <w:sz w:val="20"/>
                <w:szCs w:val="20"/>
                <w:lang w:val="en-GB"/>
              </w:rPr>
            </w:pPr>
            <w:proofErr w:type="spellStart"/>
            <w:r>
              <w:rPr>
                <w:rFonts w:ascii="Arial" w:hAnsi="Arial" w:cs="Arial"/>
                <w:sz w:val="20"/>
                <w:szCs w:val="20"/>
                <w:lang w:eastAsia="zh-CN"/>
              </w:rPr>
              <w:t>BUSS</w:t>
            </w:r>
            <w:r w:rsidR="004E05AE" w:rsidRPr="00A94478">
              <w:rPr>
                <w:rFonts w:ascii="Arial" w:hAnsi="Arial" w:cs="Arial"/>
                <w:sz w:val="20"/>
                <w:szCs w:val="20"/>
                <w:lang w:eastAsia="zh-CN"/>
              </w:rPr>
              <w:t>_</w:t>
            </w:r>
            <w:r w:rsidR="007E09D6" w:rsidRPr="00A94478">
              <w:rPr>
                <w:rFonts w:ascii="Arial" w:hAnsi="Arial" w:cs="Arial"/>
                <w:sz w:val="20"/>
                <w:szCs w:val="20"/>
                <w:lang w:eastAsia="zh-CN"/>
              </w:rPr>
              <w:t>Coding</w:t>
            </w:r>
            <w:ins w:id="63" w:author="Nam Nguyễn Thành" w:date="2015-05-19T15:51:00Z">
              <w:r w:rsidR="00D913DC" w:rsidRPr="00A94478">
                <w:rPr>
                  <w:rFonts w:ascii="Arial" w:hAnsi="Arial" w:cs="Arial"/>
                  <w:sz w:val="20"/>
                  <w:szCs w:val="20"/>
                  <w:lang w:eastAsia="zh-CN"/>
                </w:rPr>
                <w:t>_</w:t>
              </w:r>
            </w:ins>
            <w:del w:id="64" w:author="Nam Nguyễn Thành" w:date="2015-05-19T15:51:00Z">
              <w:r w:rsidR="007E09D6" w:rsidRPr="00A94478" w:rsidDel="00D913DC">
                <w:rPr>
                  <w:rFonts w:ascii="Arial" w:hAnsi="Arial" w:cs="Arial"/>
                  <w:sz w:val="20"/>
                  <w:szCs w:val="20"/>
                  <w:lang w:eastAsia="zh-CN"/>
                </w:rPr>
                <w:delText xml:space="preserve"> </w:delText>
              </w:r>
            </w:del>
            <w:ins w:id="65" w:author="Nam Nguyễn Thành" w:date="2015-05-19T15:51:00Z">
              <w:r w:rsidR="00D913DC" w:rsidRPr="00A94478">
                <w:rPr>
                  <w:rFonts w:ascii="Arial" w:hAnsi="Arial" w:cs="Arial"/>
                  <w:sz w:val="20"/>
                  <w:szCs w:val="20"/>
                  <w:lang w:eastAsia="zh-CN"/>
                </w:rPr>
                <w:t>C</w:t>
              </w:r>
            </w:ins>
            <w:del w:id="66" w:author="Nam Nguyễn Thành" w:date="2015-05-19T15:51:00Z">
              <w:r w:rsidR="007E09D6" w:rsidRPr="00A94478" w:rsidDel="00D913DC">
                <w:rPr>
                  <w:rFonts w:ascii="Arial" w:hAnsi="Arial" w:cs="Arial"/>
                  <w:sz w:val="20"/>
                  <w:szCs w:val="20"/>
                  <w:lang w:eastAsia="zh-CN"/>
                </w:rPr>
                <w:delText>c</w:delText>
              </w:r>
            </w:del>
            <w:r w:rsidR="007E09D6" w:rsidRPr="00A94478">
              <w:rPr>
                <w:rFonts w:ascii="Arial" w:hAnsi="Arial" w:cs="Arial"/>
                <w:sz w:val="20"/>
                <w:szCs w:val="20"/>
                <w:lang w:eastAsia="zh-CN"/>
              </w:rPr>
              <w:t>onvention</w:t>
            </w:r>
            <w:proofErr w:type="spellEnd"/>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Checklist_</w:t>
            </w:r>
            <w:ins w:id="67" w:author="Nam Nguyễn Thành" w:date="2015-05-19T15:51:00Z">
              <w:r w:rsidR="00D913DC" w:rsidRPr="00A94478">
                <w:rPr>
                  <w:rFonts w:ascii="Arial" w:hAnsi="Arial" w:cs="Arial"/>
                  <w:sz w:val="20"/>
                  <w:szCs w:val="20"/>
                  <w:lang w:eastAsia="zh-CN"/>
                </w:rPr>
                <w:t>&lt;</w:t>
              </w:r>
            </w:ins>
            <w:r w:rsidRPr="00A94478">
              <w:rPr>
                <w:rFonts w:ascii="Arial" w:hAnsi="Arial" w:cs="Arial"/>
                <w:sz w:val="20"/>
                <w:szCs w:val="20"/>
                <w:lang w:eastAsia="zh-CN"/>
              </w:rPr>
              <w:t>Name of checklist</w:t>
            </w:r>
            <w:ins w:id="68" w:author="Nam Nguyễn Thành" w:date="2015-05-19T15:51:00Z">
              <w:r w:rsidR="00D913DC" w:rsidRPr="00A94478">
                <w:rPr>
                  <w:rFonts w:ascii="Arial" w:hAnsi="Arial" w:cs="Arial"/>
                  <w:sz w:val="20"/>
                  <w:szCs w:val="20"/>
                  <w:lang w:eastAsia="zh-CN"/>
                </w:rPr>
                <w:t>&gt;</w:t>
              </w:r>
            </w:ins>
          </w:p>
        </w:tc>
        <w:tc>
          <w:tcPr>
            <w:tcW w:w="3576" w:type="dxa"/>
            <w:vAlign w:val="center"/>
          </w:tcPr>
          <w:p w:rsidR="004E05AE" w:rsidRPr="00A94478" w:rsidRDefault="00013912" w:rsidP="00021A66">
            <w:pPr>
              <w:pStyle w:val="bang0"/>
              <w:framePr w:hSpace="0" w:wrap="auto" w:vAnchor="margin" w:xAlign="left" w:yAlign="inline"/>
              <w:suppressOverlap w:val="0"/>
              <w:rPr>
                <w:rFonts w:ascii="Arial" w:hAnsi="Arial" w:cs="Arial"/>
                <w:sz w:val="20"/>
                <w:szCs w:val="20"/>
                <w:lang w:val="en-GB"/>
              </w:rPr>
            </w:pPr>
            <w:proofErr w:type="spellStart"/>
            <w:r>
              <w:rPr>
                <w:rFonts w:ascii="Arial" w:hAnsi="Arial" w:cs="Arial"/>
                <w:sz w:val="20"/>
                <w:szCs w:val="20"/>
                <w:lang w:eastAsia="zh-CN"/>
              </w:rPr>
              <w:t>BUSS</w:t>
            </w:r>
            <w:r w:rsidR="00F865E8" w:rsidRPr="00A94478">
              <w:rPr>
                <w:rFonts w:ascii="Arial" w:hAnsi="Arial" w:cs="Arial"/>
                <w:sz w:val="20"/>
                <w:szCs w:val="20"/>
                <w:lang w:eastAsia="zh-CN"/>
              </w:rPr>
              <w:t>_</w:t>
            </w:r>
            <w:r w:rsidR="004E05AE" w:rsidRPr="00A94478">
              <w:rPr>
                <w:rFonts w:ascii="Arial" w:hAnsi="Arial" w:cs="Arial"/>
                <w:sz w:val="20"/>
                <w:szCs w:val="20"/>
                <w:lang w:eastAsia="zh-CN"/>
              </w:rPr>
              <w:t>Checklist</w:t>
            </w:r>
            <w:proofErr w:type="spellEnd"/>
            <w:r w:rsidR="004E05AE" w:rsidRPr="00A94478">
              <w:rPr>
                <w:rFonts w:ascii="Arial" w:hAnsi="Arial" w:cs="Arial"/>
                <w:sz w:val="20"/>
                <w:szCs w:val="20"/>
                <w:lang w:eastAsia="zh-CN"/>
              </w:rPr>
              <w:t>_</w:t>
            </w:r>
            <w:ins w:id="69" w:author="Nam Nguyễn Thành" w:date="2015-05-19T15:51:00Z">
              <w:r w:rsidR="00D913DC" w:rsidRPr="00A94478">
                <w:rPr>
                  <w:rFonts w:ascii="Arial" w:hAnsi="Arial" w:cs="Arial"/>
                  <w:sz w:val="20"/>
                  <w:szCs w:val="20"/>
                  <w:lang w:eastAsia="zh-CN"/>
                </w:rPr>
                <w:t>&lt;</w:t>
              </w:r>
            </w:ins>
            <w:r w:rsidR="004E05AE" w:rsidRPr="00A94478">
              <w:rPr>
                <w:rFonts w:ascii="Arial" w:hAnsi="Arial" w:cs="Arial"/>
                <w:sz w:val="20"/>
                <w:szCs w:val="20"/>
                <w:lang w:eastAsia="zh-CN"/>
              </w:rPr>
              <w:t>Title of checklist</w:t>
            </w:r>
            <w:ins w:id="70" w:author="Nam Nguyễn Thành" w:date="2015-05-19T15:51:00Z">
              <w:r w:rsidR="00D913DC" w:rsidRPr="00A94478">
                <w:rPr>
                  <w:rFonts w:ascii="Arial" w:hAnsi="Arial" w:cs="Arial"/>
                  <w:sz w:val="20"/>
                  <w:szCs w:val="20"/>
                  <w:lang w:eastAsia="zh-CN"/>
                </w:rPr>
                <w:t>&gt;</w:t>
              </w:r>
            </w:ins>
            <w:r w:rsidR="007E09D6" w:rsidRPr="00A94478">
              <w:rPr>
                <w:rFonts w:ascii="Arial" w:hAnsi="Arial" w:cs="Arial"/>
                <w:sz w:val="20"/>
                <w:szCs w:val="20"/>
                <w:lang w:eastAsia="zh-CN"/>
              </w:rPr>
              <w:t>_v&lt;</w:t>
            </w:r>
            <w:proofErr w:type="spellStart"/>
            <w:r w:rsidR="007E09D6" w:rsidRPr="00A94478">
              <w:rPr>
                <w:rFonts w:ascii="Arial" w:hAnsi="Arial" w:cs="Arial"/>
                <w:sz w:val="20"/>
                <w:szCs w:val="20"/>
                <w:lang w:eastAsia="zh-CN"/>
              </w:rPr>
              <w:t>x.x</w:t>
            </w:r>
            <w:proofErr w:type="spellEnd"/>
            <w:r w:rsidR="007E09D6" w:rsidRPr="00A94478">
              <w:rPr>
                <w:rFonts w:ascii="Arial" w:hAnsi="Arial" w:cs="Arial"/>
                <w:sz w:val="20"/>
                <w:szCs w:val="20"/>
                <w:lang w:eastAsia="zh-CN"/>
              </w:rPr>
              <w:t>&gt;</w:t>
            </w:r>
          </w:p>
        </w:tc>
      </w:tr>
      <w:tr w:rsidR="004E05AE" w:rsidRPr="00F269E5" w:rsidTr="00220CB1">
        <w:trPr>
          <w:jc w:val="center"/>
        </w:trPr>
        <w:tc>
          <w:tcPr>
            <w:tcW w:w="1624" w:type="dxa"/>
            <w:vMerge w:val="restart"/>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Document type</w:t>
            </w: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MS Word</w:t>
            </w:r>
          </w:p>
        </w:tc>
        <w:tc>
          <w:tcPr>
            <w:tcW w:w="3576"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lang w:eastAsia="zh-CN"/>
              </w:rPr>
              <w:t>***.</w:t>
            </w:r>
            <w:proofErr w:type="spellStart"/>
            <w:r w:rsidRPr="00A94478">
              <w:rPr>
                <w:rFonts w:ascii="Arial" w:hAnsi="Arial" w:cs="Arial"/>
                <w:sz w:val="20"/>
                <w:szCs w:val="20"/>
                <w:lang w:eastAsia="zh-CN"/>
              </w:rPr>
              <w:t>docx</w:t>
            </w:r>
            <w:proofErr w:type="spellEnd"/>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MS Project</w:t>
            </w:r>
          </w:p>
        </w:tc>
        <w:tc>
          <w:tcPr>
            <w:tcW w:w="3576"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lang w:eastAsia="zh-CN"/>
              </w:rPr>
              <w:t>***.</w:t>
            </w:r>
            <w:proofErr w:type="spellStart"/>
            <w:r w:rsidRPr="00A94478">
              <w:rPr>
                <w:rFonts w:ascii="Arial" w:hAnsi="Arial" w:cs="Arial"/>
                <w:sz w:val="20"/>
                <w:szCs w:val="20"/>
                <w:lang w:eastAsia="zh-CN"/>
              </w:rPr>
              <w:t>mpp</w:t>
            </w:r>
            <w:proofErr w:type="spellEnd"/>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MS Excel</w:t>
            </w:r>
          </w:p>
        </w:tc>
        <w:tc>
          <w:tcPr>
            <w:tcW w:w="3576"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lang w:eastAsia="zh-CN"/>
              </w:rPr>
              <w:t>***.</w:t>
            </w:r>
            <w:proofErr w:type="spellStart"/>
            <w:r w:rsidRPr="00A94478">
              <w:rPr>
                <w:rFonts w:ascii="Arial" w:hAnsi="Arial" w:cs="Arial"/>
                <w:sz w:val="20"/>
                <w:szCs w:val="20"/>
                <w:lang w:eastAsia="zh-CN"/>
              </w:rPr>
              <w:t>xls</w:t>
            </w:r>
            <w:proofErr w:type="spellEnd"/>
          </w:p>
        </w:tc>
      </w:tr>
    </w:tbl>
    <w:p w:rsidR="001C061E" w:rsidRPr="00F269E5" w:rsidRDefault="001C061E" w:rsidP="00A16B6B">
      <w:pPr>
        <w:ind w:left="0"/>
      </w:pPr>
    </w:p>
    <w:p w:rsidR="001C061E" w:rsidRPr="00F269E5" w:rsidRDefault="001C061E" w:rsidP="00F26057">
      <w:pPr>
        <w:pStyle w:val="Heading2"/>
      </w:pPr>
      <w:bookmarkStart w:id="71" w:name="_Toc388391914"/>
      <w:bookmarkStart w:id="72" w:name="_Toc396310100"/>
      <w:r w:rsidRPr="00F269E5">
        <w:t>Project Infrastructure</w:t>
      </w:r>
      <w:bookmarkEnd w:id="71"/>
      <w:bookmarkEnd w:id="72"/>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11"/>
        <w:gridCol w:w="1660"/>
        <w:gridCol w:w="2624"/>
        <w:gridCol w:w="2355"/>
      </w:tblGrid>
      <w:tr w:rsidR="001C061E" w:rsidRPr="00F269E5" w:rsidTr="005C3F00">
        <w:trPr>
          <w:tblHeader/>
          <w:jc w:val="center"/>
        </w:trPr>
        <w:tc>
          <w:tcPr>
            <w:tcW w:w="1611" w:type="dxa"/>
            <w:tcBorders>
              <w:bottom w:val="dotted" w:sz="2" w:space="0" w:color="808080"/>
            </w:tcBorders>
            <w:shd w:val="clear" w:color="auto" w:fill="92D050"/>
            <w:vAlign w:val="center"/>
          </w:tcPr>
          <w:p w:rsidR="001C061E" w:rsidRPr="00A94478" w:rsidRDefault="001C061E" w:rsidP="00F36B83">
            <w:pPr>
              <w:pStyle w:val="Bangheader"/>
              <w:jc w:val="both"/>
              <w:rPr>
                <w:rFonts w:cs="Arial"/>
                <w:sz w:val="20"/>
                <w:szCs w:val="20"/>
              </w:rPr>
            </w:pPr>
            <w:r w:rsidRPr="00A94478">
              <w:rPr>
                <w:rFonts w:cs="Arial"/>
                <w:sz w:val="20"/>
                <w:szCs w:val="20"/>
              </w:rPr>
              <w:t>Tool</w:t>
            </w:r>
          </w:p>
        </w:tc>
        <w:tc>
          <w:tcPr>
            <w:tcW w:w="1660" w:type="dxa"/>
            <w:tcBorders>
              <w:bottom w:val="dotted" w:sz="2" w:space="0" w:color="808080"/>
            </w:tcBorders>
            <w:shd w:val="clear" w:color="auto" w:fill="92D050"/>
            <w:vAlign w:val="center"/>
          </w:tcPr>
          <w:p w:rsidR="001C061E" w:rsidRPr="00A94478" w:rsidRDefault="001C061E" w:rsidP="00F36B83">
            <w:pPr>
              <w:pStyle w:val="Bangheader"/>
              <w:jc w:val="both"/>
              <w:rPr>
                <w:rFonts w:cs="Arial"/>
                <w:sz w:val="20"/>
                <w:szCs w:val="20"/>
              </w:rPr>
            </w:pPr>
            <w:r w:rsidRPr="00A94478">
              <w:rPr>
                <w:rFonts w:cs="Arial"/>
                <w:sz w:val="20"/>
                <w:szCs w:val="20"/>
              </w:rPr>
              <w:t>Version</w:t>
            </w:r>
          </w:p>
        </w:tc>
        <w:tc>
          <w:tcPr>
            <w:tcW w:w="2624" w:type="dxa"/>
            <w:tcBorders>
              <w:bottom w:val="dotted" w:sz="2" w:space="0" w:color="808080"/>
            </w:tcBorders>
            <w:shd w:val="clear" w:color="auto" w:fill="92D050"/>
            <w:vAlign w:val="center"/>
          </w:tcPr>
          <w:p w:rsidR="001C061E" w:rsidRPr="00A94478" w:rsidRDefault="001C061E" w:rsidP="00F36B83">
            <w:pPr>
              <w:pStyle w:val="Bangheader"/>
              <w:jc w:val="both"/>
              <w:rPr>
                <w:rFonts w:cs="Arial"/>
                <w:sz w:val="20"/>
                <w:szCs w:val="20"/>
              </w:rPr>
            </w:pPr>
            <w:r w:rsidRPr="00A94478">
              <w:rPr>
                <w:rFonts w:cs="Arial"/>
                <w:sz w:val="20"/>
                <w:szCs w:val="20"/>
              </w:rPr>
              <w:t>Purpose</w:t>
            </w:r>
          </w:p>
        </w:tc>
        <w:tc>
          <w:tcPr>
            <w:tcW w:w="2355" w:type="dxa"/>
            <w:tcBorders>
              <w:bottom w:val="dotted" w:sz="2" w:space="0" w:color="808080"/>
            </w:tcBorders>
            <w:shd w:val="clear" w:color="auto" w:fill="92D050"/>
            <w:vAlign w:val="center"/>
          </w:tcPr>
          <w:p w:rsidR="001C061E" w:rsidRPr="00A94478" w:rsidRDefault="001C061E" w:rsidP="00F36B83">
            <w:pPr>
              <w:pStyle w:val="Bangheader"/>
              <w:jc w:val="both"/>
              <w:rPr>
                <w:rFonts w:cs="Arial"/>
                <w:sz w:val="20"/>
                <w:szCs w:val="20"/>
              </w:rPr>
            </w:pPr>
            <w:r w:rsidRPr="00A94478">
              <w:rPr>
                <w:rFonts w:cs="Arial"/>
                <w:sz w:val="20"/>
                <w:szCs w:val="20"/>
              </w:rPr>
              <w:t>Note</w:t>
            </w:r>
          </w:p>
        </w:tc>
      </w:tr>
      <w:tr w:rsidR="001C061E" w:rsidRPr="00F269E5" w:rsidTr="005C3F00">
        <w:trPr>
          <w:jc w:val="center"/>
        </w:trPr>
        <w:tc>
          <w:tcPr>
            <w:tcW w:w="1611" w:type="dxa"/>
            <w:vAlign w:val="center"/>
          </w:tcPr>
          <w:p w:rsidR="001C061E" w:rsidRPr="00A94478" w:rsidRDefault="00FB59AA" w:rsidP="00021A66">
            <w:pPr>
              <w:pStyle w:val="bang0"/>
              <w:framePr w:hSpace="0" w:wrap="auto" w:vAnchor="margin" w:xAlign="left" w:yAlign="inline"/>
              <w:suppressOverlap w:val="0"/>
              <w:rPr>
                <w:rFonts w:ascii="Arial" w:hAnsi="Arial" w:cs="Arial"/>
                <w:sz w:val="20"/>
                <w:szCs w:val="20"/>
              </w:rPr>
            </w:pPr>
            <w:proofErr w:type="spellStart"/>
            <w:r w:rsidRPr="00A94478">
              <w:rPr>
                <w:rFonts w:ascii="Arial" w:hAnsi="Arial" w:cs="Arial"/>
                <w:sz w:val="20"/>
                <w:szCs w:val="20"/>
              </w:rPr>
              <w:t>GitHub</w:t>
            </w:r>
            <w:proofErr w:type="spellEnd"/>
          </w:p>
        </w:tc>
        <w:tc>
          <w:tcPr>
            <w:tcW w:w="1660" w:type="dxa"/>
            <w:vAlign w:val="center"/>
          </w:tcPr>
          <w:p w:rsidR="001C061E" w:rsidRPr="00A94478" w:rsidRDefault="00FB59AA"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2.13.2.4</w:t>
            </w:r>
          </w:p>
        </w:tc>
        <w:tc>
          <w:tcPr>
            <w:tcW w:w="2624" w:type="dxa"/>
            <w:vAlign w:val="center"/>
          </w:tcPr>
          <w:p w:rsidR="001C061E" w:rsidRPr="00A94478" w:rsidRDefault="001C061E"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rPr>
              <w:t>For source code</w:t>
            </w:r>
            <w:r w:rsidR="00FB59AA" w:rsidRPr="00A94478">
              <w:rPr>
                <w:rFonts w:ascii="Arial" w:hAnsi="Arial" w:cs="Arial"/>
                <w:sz w:val="20"/>
                <w:szCs w:val="20"/>
              </w:rPr>
              <w:t xml:space="preserve"> and documents</w:t>
            </w:r>
            <w:r w:rsidRPr="00A94478">
              <w:rPr>
                <w:rFonts w:ascii="Arial" w:hAnsi="Arial" w:cs="Arial"/>
                <w:sz w:val="20"/>
                <w:szCs w:val="20"/>
              </w:rPr>
              <w:t xml:space="preserve"> control</w:t>
            </w:r>
          </w:p>
        </w:tc>
        <w:tc>
          <w:tcPr>
            <w:tcW w:w="2355" w:type="dxa"/>
            <w:vAlign w:val="center"/>
          </w:tcPr>
          <w:p w:rsidR="001C061E" w:rsidRPr="00A94478" w:rsidRDefault="00336DC8" w:rsidP="00021A66">
            <w:pPr>
              <w:pStyle w:val="bang0"/>
              <w:framePr w:hSpace="0" w:wrap="auto" w:vAnchor="margin" w:xAlign="left" w:yAlign="inline"/>
              <w:suppressOverlap w:val="0"/>
              <w:rPr>
                <w:rFonts w:ascii="Arial" w:hAnsi="Arial" w:cs="Arial"/>
                <w:sz w:val="20"/>
                <w:szCs w:val="20"/>
              </w:rPr>
            </w:pPr>
            <w:hyperlink r:id="rId9" w:history="1">
              <w:r w:rsidR="00E81772" w:rsidRPr="00A94478">
                <w:rPr>
                  <w:rStyle w:val="Hyperlink"/>
                  <w:rFonts w:ascii="Arial" w:hAnsi="Arial" w:cs="Arial"/>
                  <w:sz w:val="20"/>
                  <w:szCs w:val="20"/>
                </w:rPr>
                <w:t>https://windows.github.com/index.html</w:t>
              </w:r>
            </w:hyperlink>
          </w:p>
        </w:tc>
      </w:tr>
      <w:tr w:rsidR="001C061E" w:rsidRPr="00F269E5" w:rsidTr="005C3F00">
        <w:trPr>
          <w:jc w:val="center"/>
        </w:trPr>
        <w:tc>
          <w:tcPr>
            <w:tcW w:w="1611" w:type="dxa"/>
            <w:vAlign w:val="center"/>
          </w:tcPr>
          <w:p w:rsidR="001C061E" w:rsidRPr="00A94478" w:rsidRDefault="00E81772"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Enterprise Architecture</w:t>
            </w:r>
          </w:p>
        </w:tc>
        <w:tc>
          <w:tcPr>
            <w:tcW w:w="1660" w:type="dxa"/>
            <w:vAlign w:val="center"/>
          </w:tcPr>
          <w:p w:rsidR="001C061E" w:rsidRPr="00A94478" w:rsidRDefault="00F50379"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7.5 trial</w:t>
            </w:r>
          </w:p>
        </w:tc>
        <w:tc>
          <w:tcPr>
            <w:tcW w:w="2624" w:type="dxa"/>
            <w:vAlign w:val="center"/>
          </w:tcPr>
          <w:p w:rsidR="001C061E" w:rsidRPr="00A94478" w:rsidRDefault="001C061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For architecture design</w:t>
            </w:r>
          </w:p>
        </w:tc>
        <w:tc>
          <w:tcPr>
            <w:tcW w:w="2355" w:type="dxa"/>
            <w:vAlign w:val="center"/>
          </w:tcPr>
          <w:p w:rsidR="001C061E" w:rsidRPr="00A94478" w:rsidRDefault="00336DC8" w:rsidP="00021A66">
            <w:pPr>
              <w:pStyle w:val="bang0"/>
              <w:framePr w:hSpace="0" w:wrap="auto" w:vAnchor="margin" w:xAlign="left" w:yAlign="inline"/>
              <w:suppressOverlap w:val="0"/>
              <w:rPr>
                <w:rFonts w:ascii="Arial" w:hAnsi="Arial" w:cs="Arial"/>
                <w:sz w:val="20"/>
                <w:szCs w:val="20"/>
              </w:rPr>
            </w:pPr>
            <w:hyperlink r:id="rId10" w:history="1">
              <w:r w:rsidR="005C3F00" w:rsidRPr="00A94478">
                <w:rPr>
                  <w:rStyle w:val="Hyperlink"/>
                  <w:rFonts w:ascii="Arial" w:hAnsi="Arial" w:cs="Arial"/>
                  <w:sz w:val="20"/>
                  <w:szCs w:val="20"/>
                </w:rPr>
                <w:t>http://www.sparxsystems.com/products/ea/trial.html</w:t>
              </w:r>
            </w:hyperlink>
          </w:p>
        </w:tc>
      </w:tr>
      <w:tr w:rsidR="001C061E" w:rsidRPr="00F269E5" w:rsidTr="005C3F00">
        <w:trPr>
          <w:jc w:val="center"/>
        </w:trPr>
        <w:tc>
          <w:tcPr>
            <w:tcW w:w="1611" w:type="dxa"/>
            <w:vAlign w:val="center"/>
          </w:tcPr>
          <w:p w:rsidR="001C061E" w:rsidRPr="00A94478" w:rsidRDefault="001C061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MS Office</w:t>
            </w:r>
          </w:p>
        </w:tc>
        <w:tc>
          <w:tcPr>
            <w:tcW w:w="1660" w:type="dxa"/>
            <w:vAlign w:val="center"/>
          </w:tcPr>
          <w:p w:rsidR="001C061E" w:rsidRPr="00A94478" w:rsidRDefault="001C061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2010</w:t>
            </w:r>
            <w:r w:rsidR="00D7470C" w:rsidRPr="00A94478">
              <w:rPr>
                <w:rFonts w:ascii="Arial" w:hAnsi="Arial" w:cs="Arial"/>
                <w:sz w:val="20"/>
                <w:szCs w:val="20"/>
              </w:rPr>
              <w:t>,2013</w:t>
            </w:r>
          </w:p>
        </w:tc>
        <w:tc>
          <w:tcPr>
            <w:tcW w:w="2624" w:type="dxa"/>
            <w:vAlign w:val="center"/>
          </w:tcPr>
          <w:p w:rsidR="001C061E" w:rsidRPr="00A94478" w:rsidDel="0016258D" w:rsidRDefault="001C061E"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rPr>
              <w:t>For Documentation</w:t>
            </w:r>
          </w:p>
        </w:tc>
        <w:tc>
          <w:tcPr>
            <w:tcW w:w="2355" w:type="dxa"/>
            <w:vAlign w:val="center"/>
          </w:tcPr>
          <w:p w:rsidR="001C061E" w:rsidRPr="00A94478" w:rsidRDefault="00336DC8" w:rsidP="00021A66">
            <w:pPr>
              <w:pStyle w:val="bang0"/>
              <w:framePr w:hSpace="0" w:wrap="auto" w:vAnchor="margin" w:xAlign="left" w:yAlign="inline"/>
              <w:suppressOverlap w:val="0"/>
              <w:rPr>
                <w:rFonts w:ascii="Arial" w:hAnsi="Arial" w:cs="Arial"/>
                <w:sz w:val="20"/>
                <w:szCs w:val="20"/>
                <w:lang w:val="en-GB"/>
              </w:rPr>
            </w:pPr>
            <w:hyperlink r:id="rId11" w:history="1">
              <w:r w:rsidR="00B85AB8" w:rsidRPr="00A94478">
                <w:rPr>
                  <w:rStyle w:val="Hyperlink"/>
                  <w:rFonts w:ascii="Arial" w:hAnsi="Arial" w:cs="Arial"/>
                  <w:sz w:val="20"/>
                  <w:szCs w:val="20"/>
                  <w:lang w:val="en-GB"/>
                </w:rPr>
                <w:t>https://products.office.com/EN/</w:t>
              </w:r>
            </w:hyperlink>
          </w:p>
        </w:tc>
      </w:tr>
      <w:tr w:rsidR="005674C7" w:rsidRPr="00F269E5" w:rsidTr="005C3F00">
        <w:trPr>
          <w:jc w:val="center"/>
        </w:trPr>
        <w:tc>
          <w:tcPr>
            <w:tcW w:w="1611" w:type="dxa"/>
            <w:vAlign w:val="center"/>
          </w:tcPr>
          <w:p w:rsidR="005674C7" w:rsidRPr="00A94478" w:rsidRDefault="005674C7" w:rsidP="00021A66">
            <w:pPr>
              <w:pStyle w:val="bang0"/>
              <w:framePr w:hSpace="0" w:wrap="auto" w:vAnchor="margin" w:xAlign="left" w:yAlign="inline"/>
              <w:suppressOverlap w:val="0"/>
              <w:rPr>
                <w:rFonts w:ascii="Arial" w:hAnsi="Arial" w:cs="Arial"/>
                <w:sz w:val="20"/>
                <w:szCs w:val="20"/>
              </w:rPr>
            </w:pPr>
            <w:proofErr w:type="spellStart"/>
            <w:r w:rsidRPr="00A94478">
              <w:rPr>
                <w:rFonts w:ascii="Arial" w:hAnsi="Arial" w:cs="Arial"/>
                <w:sz w:val="20"/>
                <w:szCs w:val="20"/>
              </w:rPr>
              <w:t>Snagit</w:t>
            </w:r>
            <w:proofErr w:type="spellEnd"/>
            <w:r w:rsidRPr="00A94478">
              <w:rPr>
                <w:rFonts w:ascii="Arial" w:hAnsi="Arial" w:cs="Arial"/>
                <w:sz w:val="20"/>
                <w:szCs w:val="20"/>
              </w:rPr>
              <w:t xml:space="preserve"> </w:t>
            </w:r>
          </w:p>
        </w:tc>
        <w:tc>
          <w:tcPr>
            <w:tcW w:w="1660" w:type="dxa"/>
            <w:vAlign w:val="center"/>
          </w:tcPr>
          <w:p w:rsidR="005674C7" w:rsidRPr="00A94478" w:rsidRDefault="005674C7"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12</w:t>
            </w:r>
          </w:p>
        </w:tc>
        <w:tc>
          <w:tcPr>
            <w:tcW w:w="2624" w:type="dxa"/>
            <w:vAlign w:val="center"/>
          </w:tcPr>
          <w:p w:rsidR="005674C7" w:rsidRPr="00A94478" w:rsidRDefault="005674C7"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For Document</w:t>
            </w:r>
          </w:p>
        </w:tc>
        <w:tc>
          <w:tcPr>
            <w:tcW w:w="2355" w:type="dxa"/>
            <w:vAlign w:val="center"/>
          </w:tcPr>
          <w:p w:rsidR="005674C7" w:rsidRPr="00A94478" w:rsidRDefault="00336DC8" w:rsidP="00021A66">
            <w:pPr>
              <w:pStyle w:val="bang0"/>
              <w:framePr w:hSpace="0" w:wrap="auto" w:vAnchor="margin" w:xAlign="left" w:yAlign="inline"/>
              <w:suppressOverlap w:val="0"/>
              <w:rPr>
                <w:rFonts w:ascii="Arial" w:hAnsi="Arial" w:cs="Arial"/>
                <w:sz w:val="20"/>
                <w:szCs w:val="20"/>
                <w:lang w:val="en-GB"/>
              </w:rPr>
            </w:pPr>
            <w:hyperlink r:id="rId12" w:history="1">
              <w:r w:rsidR="00BF123D" w:rsidRPr="00A94478">
                <w:rPr>
                  <w:rStyle w:val="Hyperlink"/>
                  <w:rFonts w:ascii="Arial" w:hAnsi="Arial" w:cs="Arial"/>
                  <w:sz w:val="20"/>
                  <w:szCs w:val="20"/>
                  <w:lang w:val="en-GB"/>
                </w:rPr>
                <w:t>http://www.techsmith.com/snagit.html</w:t>
              </w:r>
            </w:hyperlink>
          </w:p>
        </w:tc>
      </w:tr>
      <w:tr w:rsidR="001C061E" w:rsidRPr="00F269E5" w:rsidTr="005C3F00">
        <w:trPr>
          <w:jc w:val="center"/>
        </w:trPr>
        <w:tc>
          <w:tcPr>
            <w:tcW w:w="1611" w:type="dxa"/>
            <w:vAlign w:val="center"/>
          </w:tcPr>
          <w:p w:rsidR="001C061E" w:rsidRPr="00A94478" w:rsidRDefault="00BB46F0"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Eclipse</w:t>
            </w:r>
            <w:r w:rsidR="001C061E" w:rsidRPr="00A94478">
              <w:rPr>
                <w:rFonts w:ascii="Arial" w:hAnsi="Arial" w:cs="Arial"/>
                <w:sz w:val="20"/>
                <w:szCs w:val="20"/>
              </w:rPr>
              <w:t xml:space="preserve"> </w:t>
            </w:r>
          </w:p>
        </w:tc>
        <w:tc>
          <w:tcPr>
            <w:tcW w:w="1660" w:type="dxa"/>
            <w:vAlign w:val="center"/>
          </w:tcPr>
          <w:p w:rsidR="001C061E" w:rsidRPr="00A94478" w:rsidRDefault="00672D31"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4.4</w:t>
            </w:r>
          </w:p>
        </w:tc>
        <w:tc>
          <w:tcPr>
            <w:tcW w:w="2624" w:type="dxa"/>
            <w:vAlign w:val="center"/>
          </w:tcPr>
          <w:p w:rsidR="001C061E" w:rsidRPr="00A94478" w:rsidRDefault="00276F80"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lang w:val="en-GB"/>
              </w:rPr>
              <w:t>For development</w:t>
            </w:r>
          </w:p>
        </w:tc>
        <w:tc>
          <w:tcPr>
            <w:tcW w:w="2355" w:type="dxa"/>
            <w:vAlign w:val="center"/>
          </w:tcPr>
          <w:p w:rsidR="001C061E" w:rsidRPr="00A94478" w:rsidRDefault="00336DC8" w:rsidP="00021A66">
            <w:pPr>
              <w:pStyle w:val="bang0"/>
              <w:framePr w:hSpace="0" w:wrap="auto" w:vAnchor="margin" w:xAlign="left" w:yAlign="inline"/>
              <w:suppressOverlap w:val="0"/>
              <w:rPr>
                <w:rFonts w:ascii="Arial" w:hAnsi="Arial" w:cs="Arial"/>
                <w:sz w:val="20"/>
                <w:szCs w:val="20"/>
                <w:lang w:val="en-GB"/>
              </w:rPr>
            </w:pPr>
            <w:hyperlink r:id="rId13" w:history="1">
              <w:r w:rsidR="00672D31" w:rsidRPr="00A94478">
                <w:rPr>
                  <w:rStyle w:val="Hyperlink"/>
                  <w:rFonts w:ascii="Arial" w:hAnsi="Arial" w:cs="Arial"/>
                  <w:sz w:val="20"/>
                  <w:szCs w:val="20"/>
                  <w:lang w:val="en-GB"/>
                </w:rPr>
                <w:t>http://eclipse.org/downloads/</w:t>
              </w:r>
            </w:hyperlink>
          </w:p>
        </w:tc>
      </w:tr>
      <w:tr w:rsidR="005C3F00" w:rsidRPr="00F269E5" w:rsidTr="005C3F00">
        <w:trPr>
          <w:jc w:val="center"/>
        </w:trPr>
        <w:tc>
          <w:tcPr>
            <w:tcW w:w="1611" w:type="dxa"/>
            <w:vAlign w:val="center"/>
          </w:tcPr>
          <w:p w:rsidR="005C3F00" w:rsidRPr="00A94478" w:rsidRDefault="00250A2E" w:rsidP="00021A66">
            <w:pPr>
              <w:pStyle w:val="bang0"/>
              <w:framePr w:hSpace="0" w:wrap="auto" w:vAnchor="margin" w:xAlign="left" w:yAlign="inline"/>
              <w:suppressOverlap w:val="0"/>
              <w:rPr>
                <w:rFonts w:ascii="Arial" w:hAnsi="Arial" w:cs="Arial"/>
                <w:sz w:val="20"/>
                <w:szCs w:val="20"/>
              </w:rPr>
            </w:pPr>
            <w:proofErr w:type="spellStart"/>
            <w:r>
              <w:rPr>
                <w:rFonts w:ascii="Arial" w:hAnsi="Arial" w:cs="Arial"/>
                <w:sz w:val="20"/>
                <w:szCs w:val="20"/>
              </w:rPr>
              <w:t>Netbeans</w:t>
            </w:r>
            <w:proofErr w:type="spellEnd"/>
          </w:p>
        </w:tc>
        <w:tc>
          <w:tcPr>
            <w:tcW w:w="1660" w:type="dxa"/>
            <w:vAlign w:val="center"/>
          </w:tcPr>
          <w:p w:rsidR="005C3F00" w:rsidRPr="00A94478" w:rsidRDefault="00250A2E" w:rsidP="00021A66">
            <w:pPr>
              <w:pStyle w:val="bang0"/>
              <w:framePr w:hSpace="0" w:wrap="auto" w:vAnchor="margin" w:xAlign="left" w:yAlign="inline"/>
              <w:suppressOverlap w:val="0"/>
              <w:rPr>
                <w:rFonts w:ascii="Arial" w:hAnsi="Arial" w:cs="Arial"/>
                <w:sz w:val="20"/>
                <w:szCs w:val="20"/>
              </w:rPr>
            </w:pPr>
            <w:r>
              <w:rPr>
                <w:rFonts w:ascii="Arial" w:hAnsi="Arial" w:cs="Arial"/>
                <w:sz w:val="20"/>
                <w:szCs w:val="20"/>
              </w:rPr>
              <w:t>8.0.2</w:t>
            </w:r>
          </w:p>
        </w:tc>
        <w:tc>
          <w:tcPr>
            <w:tcW w:w="2624" w:type="dxa"/>
            <w:vAlign w:val="center"/>
          </w:tcPr>
          <w:p w:rsidR="005C3F00" w:rsidRPr="00A94478" w:rsidRDefault="00BB46F0"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lang w:val="en-GB"/>
              </w:rPr>
              <w:t>For development</w:t>
            </w:r>
          </w:p>
        </w:tc>
        <w:tc>
          <w:tcPr>
            <w:tcW w:w="2355" w:type="dxa"/>
            <w:vAlign w:val="center"/>
          </w:tcPr>
          <w:p w:rsidR="005C3F00" w:rsidRPr="00A94478" w:rsidRDefault="00250A2E" w:rsidP="00021A66">
            <w:pPr>
              <w:pStyle w:val="bang0"/>
              <w:framePr w:hSpace="0" w:wrap="auto" w:vAnchor="margin" w:xAlign="left" w:yAlign="inline"/>
              <w:suppressOverlap w:val="0"/>
              <w:rPr>
                <w:rFonts w:ascii="Arial" w:hAnsi="Arial" w:cs="Arial"/>
                <w:sz w:val="20"/>
                <w:szCs w:val="20"/>
              </w:rPr>
            </w:pPr>
            <w:hyperlink r:id="rId14" w:history="1">
              <w:r w:rsidRPr="007D3B95">
                <w:rPr>
                  <w:rStyle w:val="Hyperlink"/>
                </w:rPr>
                <w:t>https://netbeans.org/</w:t>
              </w:r>
            </w:hyperlink>
          </w:p>
        </w:tc>
      </w:tr>
      <w:tr w:rsidR="005C3F00" w:rsidRPr="00F269E5" w:rsidTr="005C3F00">
        <w:trPr>
          <w:jc w:val="center"/>
        </w:trPr>
        <w:tc>
          <w:tcPr>
            <w:tcW w:w="1611" w:type="dxa"/>
            <w:vAlign w:val="center"/>
          </w:tcPr>
          <w:p w:rsidR="005C3F00" w:rsidRPr="00A94478" w:rsidRDefault="00BB46F0"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SQL Server</w:t>
            </w:r>
          </w:p>
        </w:tc>
        <w:tc>
          <w:tcPr>
            <w:tcW w:w="1660" w:type="dxa"/>
            <w:vAlign w:val="center"/>
          </w:tcPr>
          <w:p w:rsidR="005C3F00" w:rsidRPr="00A94478" w:rsidRDefault="00672D31"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2014</w:t>
            </w:r>
          </w:p>
        </w:tc>
        <w:tc>
          <w:tcPr>
            <w:tcW w:w="2624" w:type="dxa"/>
            <w:vAlign w:val="center"/>
          </w:tcPr>
          <w:p w:rsidR="005C3F00" w:rsidRPr="00A94478" w:rsidRDefault="00BB46F0"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lang w:val="en-GB"/>
              </w:rPr>
              <w:t>For development</w:t>
            </w:r>
          </w:p>
        </w:tc>
        <w:tc>
          <w:tcPr>
            <w:tcW w:w="2355" w:type="dxa"/>
            <w:vAlign w:val="center"/>
          </w:tcPr>
          <w:p w:rsidR="005C3F00" w:rsidRPr="00A94478" w:rsidRDefault="00336DC8" w:rsidP="00021A66">
            <w:pPr>
              <w:pStyle w:val="bang0"/>
              <w:framePr w:hSpace="0" w:wrap="auto" w:vAnchor="margin" w:xAlign="left" w:yAlign="inline"/>
              <w:suppressOverlap w:val="0"/>
              <w:rPr>
                <w:rFonts w:ascii="Arial" w:hAnsi="Arial" w:cs="Arial"/>
                <w:sz w:val="20"/>
                <w:szCs w:val="20"/>
              </w:rPr>
            </w:pPr>
            <w:hyperlink r:id="rId15" w:history="1">
              <w:r w:rsidR="00672D31" w:rsidRPr="00A94478">
                <w:rPr>
                  <w:rStyle w:val="Hyperlink"/>
                  <w:rFonts w:ascii="Arial" w:hAnsi="Arial" w:cs="Arial"/>
                  <w:sz w:val="20"/>
                  <w:szCs w:val="20"/>
                </w:rPr>
                <w:t>http://www.microsoft.com/en-us/server-cloud/products/sql-server/</w:t>
              </w:r>
            </w:hyperlink>
          </w:p>
        </w:tc>
      </w:tr>
      <w:tr w:rsidR="00672D31" w:rsidRPr="00F269E5" w:rsidTr="005C3F00">
        <w:trPr>
          <w:jc w:val="center"/>
        </w:trPr>
        <w:tc>
          <w:tcPr>
            <w:tcW w:w="1611" w:type="dxa"/>
            <w:vAlign w:val="center"/>
          </w:tcPr>
          <w:p w:rsidR="00672D31" w:rsidRPr="00A94478" w:rsidRDefault="00672D31" w:rsidP="00021A66">
            <w:pPr>
              <w:pStyle w:val="bang0"/>
              <w:framePr w:hSpace="0" w:wrap="auto" w:vAnchor="margin" w:xAlign="left" w:yAlign="inline"/>
              <w:suppressOverlap w:val="0"/>
              <w:rPr>
                <w:rFonts w:ascii="Arial" w:hAnsi="Arial" w:cs="Arial"/>
                <w:sz w:val="20"/>
                <w:szCs w:val="20"/>
              </w:rPr>
            </w:pPr>
          </w:p>
        </w:tc>
        <w:tc>
          <w:tcPr>
            <w:tcW w:w="1660" w:type="dxa"/>
            <w:vAlign w:val="center"/>
          </w:tcPr>
          <w:p w:rsidR="00672D31" w:rsidRPr="00A94478" w:rsidRDefault="00672D31" w:rsidP="00021A66">
            <w:pPr>
              <w:pStyle w:val="bang0"/>
              <w:framePr w:hSpace="0" w:wrap="auto" w:vAnchor="margin" w:xAlign="left" w:yAlign="inline"/>
              <w:suppressOverlap w:val="0"/>
              <w:rPr>
                <w:rFonts w:ascii="Arial" w:hAnsi="Arial" w:cs="Arial"/>
                <w:sz w:val="20"/>
                <w:szCs w:val="20"/>
              </w:rPr>
            </w:pPr>
          </w:p>
        </w:tc>
        <w:tc>
          <w:tcPr>
            <w:tcW w:w="2624" w:type="dxa"/>
            <w:vAlign w:val="center"/>
          </w:tcPr>
          <w:p w:rsidR="00672D31" w:rsidRPr="00A94478" w:rsidRDefault="00672D31" w:rsidP="00021A66">
            <w:pPr>
              <w:pStyle w:val="bang0"/>
              <w:framePr w:hSpace="0" w:wrap="auto" w:vAnchor="margin" w:xAlign="left" w:yAlign="inline"/>
              <w:suppressOverlap w:val="0"/>
              <w:rPr>
                <w:rFonts w:ascii="Arial" w:hAnsi="Arial" w:cs="Arial"/>
                <w:sz w:val="20"/>
                <w:szCs w:val="20"/>
                <w:lang w:val="en-GB"/>
              </w:rPr>
            </w:pPr>
          </w:p>
        </w:tc>
        <w:tc>
          <w:tcPr>
            <w:tcW w:w="2355" w:type="dxa"/>
            <w:vAlign w:val="center"/>
          </w:tcPr>
          <w:p w:rsidR="00672D31" w:rsidRPr="00A94478" w:rsidRDefault="00672D31" w:rsidP="00021A66">
            <w:pPr>
              <w:pStyle w:val="bang0"/>
              <w:framePr w:hSpace="0" w:wrap="auto" w:vAnchor="margin" w:xAlign="left" w:yAlign="inline"/>
              <w:suppressOverlap w:val="0"/>
              <w:rPr>
                <w:rFonts w:ascii="Arial" w:hAnsi="Arial" w:cs="Arial"/>
                <w:sz w:val="20"/>
                <w:szCs w:val="20"/>
              </w:rPr>
            </w:pPr>
          </w:p>
        </w:tc>
      </w:tr>
    </w:tbl>
    <w:p w:rsidR="001C061E" w:rsidRPr="00F269E5" w:rsidRDefault="001C061E" w:rsidP="00D2630F">
      <w:pPr>
        <w:pStyle w:val="NormalIndent"/>
      </w:pPr>
    </w:p>
    <w:p w:rsidR="0087104C" w:rsidRPr="00F269E5" w:rsidRDefault="0087104C" w:rsidP="00F26057">
      <w:pPr>
        <w:pStyle w:val="Heading2"/>
      </w:pPr>
      <w:bookmarkStart w:id="73" w:name="_Toc396310101"/>
      <w:r w:rsidRPr="00F269E5">
        <w:lastRenderedPageBreak/>
        <w:t>CI Baseline Procedure</w:t>
      </w:r>
      <w:bookmarkEnd w:id="73"/>
    </w:p>
    <w:p w:rsidR="0087104C" w:rsidRPr="00F269E5" w:rsidRDefault="0087104C" w:rsidP="00A101D7">
      <w:pPr>
        <w:pStyle w:val="Heading4"/>
      </w:pPr>
      <w:r w:rsidRPr="00F269E5">
        <w:t>For Document</w:t>
      </w:r>
    </w:p>
    <w:p w:rsidR="0087104C" w:rsidRPr="00F269E5" w:rsidRDefault="00357DDD" w:rsidP="00A101D7">
      <w:r>
        <w:rPr>
          <w:noProof/>
          <w:lang w:eastAsia="ja-JP"/>
        </w:rPr>
        <w:drawing>
          <wp:inline distT="0" distB="0" distL="0" distR="0" wp14:anchorId="26FFEAD2" wp14:editId="42E049DD">
            <wp:extent cx="5303520" cy="35661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3520" cy="3566160"/>
                    </a:xfrm>
                    <a:prstGeom prst="rect">
                      <a:avLst/>
                    </a:prstGeom>
                    <a:noFill/>
                    <a:ln>
                      <a:noFill/>
                    </a:ln>
                  </pic:spPr>
                </pic:pic>
              </a:graphicData>
            </a:graphic>
          </wp:inline>
        </w:drawing>
      </w:r>
    </w:p>
    <w:p w:rsidR="00357DDD" w:rsidRDefault="00357DDD">
      <w:pPr>
        <w:keepLines w:val="0"/>
        <w:spacing w:before="0" w:after="200" w:line="276" w:lineRule="auto"/>
        <w:ind w:left="0"/>
        <w:jc w:val="left"/>
        <w:rPr>
          <w:rFonts w:cs="Arial"/>
        </w:rPr>
      </w:pPr>
      <w:r>
        <w:br w:type="page"/>
      </w:r>
    </w:p>
    <w:p w:rsidR="0087104C" w:rsidRPr="00F269E5" w:rsidRDefault="0087104C" w:rsidP="00D2630F">
      <w:pPr>
        <w:pStyle w:val="NormalIndent"/>
      </w:pPr>
    </w:p>
    <w:p w:rsidR="0087104C" w:rsidRPr="00F269E5" w:rsidRDefault="0087104C" w:rsidP="00A101D7">
      <w:pPr>
        <w:pStyle w:val="Heading4"/>
      </w:pPr>
      <w:r w:rsidRPr="00F269E5">
        <w:t xml:space="preserve">For Source code:  </w:t>
      </w:r>
    </w:p>
    <w:p w:rsidR="0038535A" w:rsidRPr="00F269E5" w:rsidRDefault="0038535A" w:rsidP="00A101D7"/>
    <w:p w:rsidR="0038535A" w:rsidRPr="00F269E5" w:rsidRDefault="006C7512" w:rsidP="00A101D7">
      <w:r>
        <w:rPr>
          <w:noProof/>
          <w:lang w:eastAsia="ja-JP"/>
        </w:rPr>
        <w:drawing>
          <wp:inline distT="0" distB="0" distL="0" distR="0" wp14:anchorId="317E7961" wp14:editId="5C034CC3">
            <wp:extent cx="5276850" cy="4714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4714875"/>
                    </a:xfrm>
                    <a:prstGeom prst="rect">
                      <a:avLst/>
                    </a:prstGeom>
                    <a:noFill/>
                    <a:ln>
                      <a:noFill/>
                    </a:ln>
                  </pic:spPr>
                </pic:pic>
              </a:graphicData>
            </a:graphic>
          </wp:inline>
        </w:drawing>
      </w:r>
    </w:p>
    <w:p w:rsidR="006C7512" w:rsidRDefault="006C7512">
      <w:pPr>
        <w:keepLines w:val="0"/>
        <w:spacing w:before="0" w:after="200" w:line="276" w:lineRule="auto"/>
        <w:ind w:left="0"/>
        <w:jc w:val="left"/>
      </w:pPr>
      <w:r>
        <w:br w:type="page"/>
      </w:r>
    </w:p>
    <w:p w:rsidR="00CD5FD0" w:rsidRPr="00F269E5" w:rsidRDefault="00CD5FD0" w:rsidP="00A16B6B">
      <w:pPr>
        <w:ind w:left="0"/>
      </w:pPr>
    </w:p>
    <w:p w:rsidR="006559DB" w:rsidRPr="006559DB" w:rsidRDefault="005B7BD9" w:rsidP="00F26057">
      <w:pPr>
        <w:pStyle w:val="Heading2"/>
      </w:pPr>
      <w:bookmarkStart w:id="74" w:name="_Toc251245981"/>
      <w:bookmarkStart w:id="75" w:name="_Toc396310102"/>
      <w:bookmarkEnd w:id="74"/>
      <w:r w:rsidRPr="005125FA">
        <w:t>Project Baseline schedule</w:t>
      </w:r>
      <w:bookmarkEnd w:id="75"/>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981"/>
        <w:gridCol w:w="3135"/>
        <w:gridCol w:w="2240"/>
        <w:gridCol w:w="1894"/>
      </w:tblGrid>
      <w:tr w:rsidR="005B7BD9" w:rsidRPr="00F269E5" w:rsidTr="00F36B83">
        <w:trPr>
          <w:tblHeader/>
          <w:jc w:val="center"/>
        </w:trPr>
        <w:tc>
          <w:tcPr>
            <w:tcW w:w="993" w:type="dxa"/>
            <w:tcBorders>
              <w:bottom w:val="dotted" w:sz="2" w:space="0" w:color="808080"/>
            </w:tcBorders>
            <w:shd w:val="clear" w:color="auto" w:fill="92D050"/>
            <w:vAlign w:val="center"/>
          </w:tcPr>
          <w:p w:rsidR="005B7BD9" w:rsidRPr="00A94478" w:rsidRDefault="005B7BD9" w:rsidP="00F36B83">
            <w:pPr>
              <w:pStyle w:val="Bangheader"/>
              <w:rPr>
                <w:rFonts w:cs="Arial"/>
                <w:sz w:val="20"/>
                <w:szCs w:val="20"/>
              </w:rPr>
            </w:pPr>
            <w:r w:rsidRPr="00A94478">
              <w:rPr>
                <w:rFonts w:cs="Arial"/>
                <w:sz w:val="20"/>
                <w:szCs w:val="20"/>
              </w:rPr>
              <w:t>No.</w:t>
            </w:r>
          </w:p>
        </w:tc>
        <w:tc>
          <w:tcPr>
            <w:tcW w:w="3183" w:type="dxa"/>
            <w:tcBorders>
              <w:bottom w:val="dotted" w:sz="2" w:space="0" w:color="808080"/>
            </w:tcBorders>
            <w:shd w:val="clear" w:color="auto" w:fill="92D050"/>
            <w:vAlign w:val="center"/>
          </w:tcPr>
          <w:p w:rsidR="005B7BD9" w:rsidRPr="00A94478" w:rsidRDefault="005B7BD9" w:rsidP="00F36B83">
            <w:pPr>
              <w:pStyle w:val="Bangheader"/>
              <w:rPr>
                <w:rFonts w:cs="Arial"/>
                <w:sz w:val="20"/>
                <w:szCs w:val="20"/>
              </w:rPr>
            </w:pPr>
            <w:r w:rsidRPr="00A94478">
              <w:rPr>
                <w:rFonts w:cs="Arial"/>
                <w:sz w:val="20"/>
                <w:szCs w:val="20"/>
              </w:rPr>
              <w:t>Baseline Name</w:t>
            </w:r>
          </w:p>
        </w:tc>
        <w:tc>
          <w:tcPr>
            <w:tcW w:w="2273" w:type="dxa"/>
            <w:tcBorders>
              <w:bottom w:val="dotted" w:sz="2" w:space="0" w:color="808080"/>
            </w:tcBorders>
            <w:shd w:val="clear" w:color="auto" w:fill="92D050"/>
            <w:vAlign w:val="center"/>
          </w:tcPr>
          <w:p w:rsidR="005B7BD9" w:rsidRPr="00A94478" w:rsidRDefault="00F269E5" w:rsidP="00F36B83">
            <w:pPr>
              <w:pStyle w:val="Bangheader"/>
              <w:rPr>
                <w:rFonts w:cs="Arial"/>
                <w:sz w:val="20"/>
                <w:szCs w:val="20"/>
              </w:rPr>
            </w:pPr>
            <w:r w:rsidRPr="00A94478">
              <w:rPr>
                <w:rFonts w:cs="Arial"/>
                <w:sz w:val="20"/>
                <w:szCs w:val="20"/>
              </w:rPr>
              <w:t>When Baseline</w:t>
            </w:r>
          </w:p>
        </w:tc>
        <w:tc>
          <w:tcPr>
            <w:tcW w:w="1921" w:type="dxa"/>
            <w:tcBorders>
              <w:bottom w:val="dotted" w:sz="2" w:space="0" w:color="808080"/>
            </w:tcBorders>
            <w:shd w:val="clear" w:color="auto" w:fill="92D050"/>
            <w:vAlign w:val="center"/>
          </w:tcPr>
          <w:p w:rsidR="005B7BD9" w:rsidRPr="00A94478" w:rsidRDefault="005B7BD9" w:rsidP="00F36B83">
            <w:pPr>
              <w:pStyle w:val="Bangheader"/>
              <w:rPr>
                <w:rFonts w:cs="Arial"/>
                <w:sz w:val="20"/>
                <w:szCs w:val="20"/>
              </w:rPr>
            </w:pPr>
            <w:r w:rsidRPr="00A94478">
              <w:rPr>
                <w:rFonts w:cs="Arial"/>
                <w:sz w:val="20"/>
                <w:szCs w:val="20"/>
              </w:rPr>
              <w:t>PIC</w:t>
            </w:r>
          </w:p>
        </w:tc>
      </w:tr>
      <w:tr w:rsidR="005B7BD9" w:rsidRPr="00F269E5" w:rsidTr="00F36B83">
        <w:trPr>
          <w:jc w:val="center"/>
        </w:trPr>
        <w:tc>
          <w:tcPr>
            <w:tcW w:w="993" w:type="dxa"/>
            <w:vAlign w:val="center"/>
          </w:tcPr>
          <w:p w:rsidR="005B7BD9" w:rsidRPr="00A94478" w:rsidRDefault="005B7BD9"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1</w:t>
            </w:r>
          </w:p>
        </w:tc>
        <w:tc>
          <w:tcPr>
            <w:tcW w:w="3183" w:type="dxa"/>
            <w:vAlign w:val="center"/>
          </w:tcPr>
          <w:p w:rsidR="005B7BD9" w:rsidRPr="00A94478" w:rsidRDefault="005B7BD9"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Startup</w:t>
            </w:r>
          </w:p>
        </w:tc>
        <w:tc>
          <w:tcPr>
            <w:tcW w:w="2273" w:type="dxa"/>
            <w:vAlign w:val="center"/>
          </w:tcPr>
          <w:p w:rsidR="005B7BD9" w:rsidRPr="00A94478" w:rsidRDefault="00BE5004"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 xml:space="preserve">Within 7 days from  </w:t>
            </w:r>
            <w:r w:rsidR="005B7BD9" w:rsidRPr="00A94478">
              <w:rPr>
                <w:rFonts w:ascii="Arial" w:hAnsi="Arial" w:cs="Arial"/>
                <w:sz w:val="20"/>
                <w:szCs w:val="20"/>
              </w:rPr>
              <w:t xml:space="preserve"> approval. </w:t>
            </w:r>
            <w:r w:rsidR="005B7BD9" w:rsidRPr="00A94478">
              <w:rPr>
                <w:rFonts w:ascii="Arial" w:hAnsi="Arial" w:cs="Arial"/>
                <w:sz w:val="20"/>
                <w:szCs w:val="20"/>
                <w:lang w:eastAsia="ja-JP"/>
              </w:rPr>
              <w:t xml:space="preserve"> It is mandatory requirement that version of all CI at Startup baseline to be archived in separate folders in Archive area</w:t>
            </w:r>
          </w:p>
        </w:tc>
        <w:tc>
          <w:tcPr>
            <w:tcW w:w="1921" w:type="dxa"/>
            <w:vAlign w:val="center"/>
          </w:tcPr>
          <w:p w:rsidR="005B7BD9" w:rsidRPr="00A94478" w:rsidRDefault="00BE5004"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Project team</w:t>
            </w:r>
          </w:p>
        </w:tc>
      </w:tr>
      <w:tr w:rsidR="005B7BD9" w:rsidRPr="00F269E5" w:rsidTr="00F36B83">
        <w:trPr>
          <w:jc w:val="center"/>
        </w:trPr>
        <w:tc>
          <w:tcPr>
            <w:tcW w:w="993" w:type="dxa"/>
            <w:vAlign w:val="center"/>
          </w:tcPr>
          <w:p w:rsidR="005B7BD9" w:rsidRPr="00A94478" w:rsidRDefault="00B2366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2</w:t>
            </w:r>
          </w:p>
        </w:tc>
        <w:tc>
          <w:tcPr>
            <w:tcW w:w="3183" w:type="dxa"/>
            <w:vAlign w:val="center"/>
          </w:tcPr>
          <w:p w:rsidR="005B7BD9" w:rsidRPr="00A94478" w:rsidRDefault="005B7BD9"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Solution</w:t>
            </w:r>
          </w:p>
        </w:tc>
        <w:tc>
          <w:tcPr>
            <w:tcW w:w="2273" w:type="dxa"/>
            <w:vAlign w:val="center"/>
          </w:tcPr>
          <w:p w:rsidR="005B7BD9" w:rsidRPr="00A94478" w:rsidRDefault="005B7BD9"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lang w:val="en-GB"/>
              </w:rPr>
              <w:t xml:space="preserve">When Architectural design </w:t>
            </w:r>
            <w:r w:rsidR="00F269E5" w:rsidRPr="00A94478">
              <w:rPr>
                <w:rFonts w:ascii="Arial" w:hAnsi="Arial" w:cs="Arial"/>
                <w:sz w:val="20"/>
                <w:szCs w:val="20"/>
                <w:lang w:val="en-GB"/>
              </w:rPr>
              <w:t>v1.0 is released and baseline</w:t>
            </w:r>
          </w:p>
        </w:tc>
        <w:tc>
          <w:tcPr>
            <w:tcW w:w="1921" w:type="dxa"/>
            <w:vAlign w:val="center"/>
          </w:tcPr>
          <w:p w:rsidR="005B7BD9" w:rsidRPr="00A94478" w:rsidRDefault="00BE5004"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rPr>
              <w:t>Project team</w:t>
            </w:r>
          </w:p>
        </w:tc>
      </w:tr>
      <w:tr w:rsidR="005B7BD9" w:rsidRPr="00F269E5" w:rsidTr="00F36B83">
        <w:trPr>
          <w:jc w:val="center"/>
        </w:trPr>
        <w:tc>
          <w:tcPr>
            <w:tcW w:w="993" w:type="dxa"/>
            <w:vAlign w:val="center"/>
          </w:tcPr>
          <w:p w:rsidR="005B7BD9" w:rsidRPr="00A94478" w:rsidRDefault="00B2366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3</w:t>
            </w:r>
          </w:p>
        </w:tc>
        <w:tc>
          <w:tcPr>
            <w:tcW w:w="3183" w:type="dxa"/>
            <w:vAlign w:val="center"/>
          </w:tcPr>
          <w:p w:rsidR="005B7BD9" w:rsidRPr="00A94478" w:rsidRDefault="005B7BD9"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Construction</w:t>
            </w:r>
          </w:p>
        </w:tc>
        <w:tc>
          <w:tcPr>
            <w:tcW w:w="2273" w:type="dxa"/>
            <w:vAlign w:val="center"/>
          </w:tcPr>
          <w:p w:rsidR="005B7BD9" w:rsidRPr="00A94478" w:rsidRDefault="005B7BD9"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lang w:val="en-GB"/>
              </w:rPr>
              <w:t>Right the end of development phase</w:t>
            </w:r>
          </w:p>
        </w:tc>
        <w:tc>
          <w:tcPr>
            <w:tcW w:w="1921" w:type="dxa"/>
            <w:vAlign w:val="center"/>
          </w:tcPr>
          <w:p w:rsidR="005B7BD9" w:rsidRPr="00A94478" w:rsidRDefault="00BE5004"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rPr>
              <w:t>Project team</w:t>
            </w:r>
          </w:p>
        </w:tc>
      </w:tr>
      <w:tr w:rsidR="005B7BD9" w:rsidRPr="00F269E5" w:rsidTr="00F36B83">
        <w:trPr>
          <w:jc w:val="center"/>
        </w:trPr>
        <w:tc>
          <w:tcPr>
            <w:tcW w:w="993" w:type="dxa"/>
            <w:vAlign w:val="center"/>
          </w:tcPr>
          <w:p w:rsidR="005B7BD9" w:rsidRPr="00A94478" w:rsidRDefault="00B2366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4</w:t>
            </w:r>
          </w:p>
        </w:tc>
        <w:tc>
          <w:tcPr>
            <w:tcW w:w="3183" w:type="dxa"/>
            <w:vAlign w:val="center"/>
          </w:tcPr>
          <w:p w:rsidR="005B7BD9" w:rsidRPr="00A94478" w:rsidRDefault="005B7BD9"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Wrap-up</w:t>
            </w:r>
          </w:p>
        </w:tc>
        <w:tc>
          <w:tcPr>
            <w:tcW w:w="2273" w:type="dxa"/>
            <w:vAlign w:val="center"/>
          </w:tcPr>
          <w:p w:rsidR="005B7BD9" w:rsidRPr="00A94478" w:rsidRDefault="005B7BD9"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lang w:val="en-GB"/>
              </w:rPr>
              <w:t xml:space="preserve">After the final release. </w:t>
            </w:r>
            <w:r w:rsidRPr="00A94478">
              <w:rPr>
                <w:rFonts w:ascii="Arial" w:hAnsi="Arial" w:cs="Arial"/>
                <w:sz w:val="20"/>
                <w:szCs w:val="20"/>
                <w:lang w:eastAsia="ja-JP"/>
              </w:rPr>
              <w:t>It is mandatory requirement that version of all CI at Wrap-up baseline to be archived in separate folders in Archive area</w:t>
            </w:r>
          </w:p>
        </w:tc>
        <w:tc>
          <w:tcPr>
            <w:tcW w:w="1921" w:type="dxa"/>
            <w:vAlign w:val="center"/>
          </w:tcPr>
          <w:p w:rsidR="005B7BD9" w:rsidRPr="00A94478" w:rsidRDefault="00BE5004"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rPr>
              <w:t>Project team</w:t>
            </w:r>
          </w:p>
        </w:tc>
      </w:tr>
    </w:tbl>
    <w:p w:rsidR="005B7BD9" w:rsidRPr="00F269E5" w:rsidRDefault="005B7BD9" w:rsidP="00D2630F">
      <w:pPr>
        <w:pStyle w:val="NormalIndent"/>
      </w:pPr>
    </w:p>
    <w:p w:rsidR="0087104C" w:rsidRPr="00F269E5" w:rsidRDefault="0087104C" w:rsidP="00F26057">
      <w:pPr>
        <w:pStyle w:val="Heading2"/>
      </w:pPr>
      <w:bookmarkStart w:id="76" w:name="_Toc396310103"/>
      <w:r w:rsidRPr="00F269E5">
        <w:t>Directory structure &amp; Access right</w:t>
      </w:r>
      <w:bookmarkEnd w:id="76"/>
    </w:p>
    <w:p w:rsidR="00A16B6B" w:rsidRPr="00F26057" w:rsidRDefault="00A16B6B" w:rsidP="00F26057">
      <w:pPr>
        <w:pStyle w:val="Heading3"/>
      </w:pPr>
      <w:r w:rsidRPr="00F26057">
        <w:t>Promotion Area</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422"/>
        <w:gridCol w:w="6828"/>
      </w:tblGrid>
      <w:tr w:rsidR="00A16B6B" w:rsidRPr="00F269E5" w:rsidTr="00357DDD">
        <w:trPr>
          <w:trHeight w:val="333"/>
          <w:tblHeader/>
          <w:jc w:val="center"/>
        </w:trPr>
        <w:tc>
          <w:tcPr>
            <w:tcW w:w="1440" w:type="dxa"/>
            <w:vMerge w:val="restart"/>
            <w:shd w:val="clear" w:color="auto" w:fill="92D050"/>
          </w:tcPr>
          <w:p w:rsidR="00A16B6B" w:rsidRPr="00A94478" w:rsidRDefault="00A16B6B" w:rsidP="00357DDD">
            <w:pPr>
              <w:pStyle w:val="Bangheader"/>
              <w:rPr>
                <w:rFonts w:cs="Arial"/>
                <w:sz w:val="20"/>
                <w:szCs w:val="20"/>
              </w:rPr>
            </w:pPr>
            <w:r w:rsidRPr="00A94478">
              <w:rPr>
                <w:rFonts w:cs="Arial"/>
                <w:sz w:val="20"/>
                <w:szCs w:val="20"/>
              </w:rPr>
              <w:t>Area</w:t>
            </w:r>
          </w:p>
        </w:tc>
        <w:tc>
          <w:tcPr>
            <w:tcW w:w="6930" w:type="dxa"/>
            <w:vMerge w:val="restart"/>
            <w:shd w:val="clear" w:color="auto" w:fill="92D050"/>
          </w:tcPr>
          <w:p w:rsidR="00A16B6B" w:rsidRPr="00A94478" w:rsidRDefault="00A16B6B" w:rsidP="00357DDD">
            <w:pPr>
              <w:pStyle w:val="Bangheader"/>
              <w:rPr>
                <w:rFonts w:cs="Arial"/>
                <w:sz w:val="20"/>
                <w:szCs w:val="20"/>
              </w:rPr>
            </w:pPr>
            <w:r w:rsidRPr="00A94478">
              <w:rPr>
                <w:rFonts w:cs="Arial"/>
                <w:sz w:val="20"/>
                <w:szCs w:val="20"/>
              </w:rPr>
              <w:t>Purpose</w:t>
            </w:r>
          </w:p>
        </w:tc>
      </w:tr>
      <w:tr w:rsidR="00A16B6B" w:rsidRPr="00F269E5" w:rsidTr="00357DDD">
        <w:trPr>
          <w:trHeight w:val="413"/>
          <w:tblHeader/>
          <w:jc w:val="center"/>
        </w:trPr>
        <w:tc>
          <w:tcPr>
            <w:tcW w:w="1440" w:type="dxa"/>
            <w:vMerge/>
            <w:shd w:val="clear" w:color="auto" w:fill="92D050"/>
          </w:tcPr>
          <w:p w:rsidR="00A16B6B" w:rsidRPr="00A94478" w:rsidRDefault="00A16B6B" w:rsidP="00357DDD">
            <w:pPr>
              <w:pStyle w:val="Bangheader"/>
              <w:rPr>
                <w:rFonts w:cs="Arial"/>
                <w:sz w:val="20"/>
                <w:szCs w:val="20"/>
              </w:rPr>
            </w:pPr>
          </w:p>
        </w:tc>
        <w:tc>
          <w:tcPr>
            <w:tcW w:w="6930" w:type="dxa"/>
            <w:vMerge/>
            <w:shd w:val="clear" w:color="auto" w:fill="92D050"/>
          </w:tcPr>
          <w:p w:rsidR="00A16B6B" w:rsidRPr="00A94478" w:rsidRDefault="00A16B6B" w:rsidP="00357DDD">
            <w:pPr>
              <w:pStyle w:val="Bangheader"/>
              <w:rPr>
                <w:rFonts w:cs="Arial"/>
                <w:sz w:val="20"/>
                <w:szCs w:val="20"/>
              </w:rPr>
            </w:pPr>
          </w:p>
        </w:tc>
      </w:tr>
      <w:tr w:rsidR="00A16B6B" w:rsidRPr="00F269E5" w:rsidTr="00357DDD">
        <w:trPr>
          <w:jc w:val="center"/>
        </w:trPr>
        <w:tc>
          <w:tcPr>
            <w:tcW w:w="1440" w:type="dxa"/>
            <w:vAlign w:val="center"/>
          </w:tcPr>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Develop Area</w:t>
            </w:r>
          </w:p>
        </w:tc>
        <w:tc>
          <w:tcPr>
            <w:tcW w:w="6930" w:type="dxa"/>
            <w:vAlign w:val="center"/>
          </w:tcPr>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Area for different users to store his/her owned items</w:t>
            </w:r>
          </w:p>
        </w:tc>
      </w:tr>
      <w:tr w:rsidR="00A16B6B" w:rsidRPr="00F269E5" w:rsidTr="00357DDD">
        <w:trPr>
          <w:jc w:val="center"/>
        </w:trPr>
        <w:tc>
          <w:tcPr>
            <w:tcW w:w="1440" w:type="dxa"/>
            <w:vAlign w:val="center"/>
          </w:tcPr>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 xml:space="preserve">Review Area  </w:t>
            </w:r>
          </w:p>
        </w:tc>
        <w:tc>
          <w:tcPr>
            <w:tcW w:w="6930" w:type="dxa"/>
            <w:vAlign w:val="center"/>
          </w:tcPr>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 xml:space="preserve">To store items that is ready for review. </w:t>
            </w:r>
          </w:p>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Reviewer get to be-reviewed items from this area</w:t>
            </w:r>
          </w:p>
        </w:tc>
      </w:tr>
      <w:tr w:rsidR="00A16B6B" w:rsidRPr="00F269E5" w:rsidTr="00357DDD">
        <w:trPr>
          <w:jc w:val="center"/>
        </w:trPr>
        <w:tc>
          <w:tcPr>
            <w:tcW w:w="1440" w:type="dxa"/>
            <w:vAlign w:val="center"/>
          </w:tcPr>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Test Area</w:t>
            </w:r>
          </w:p>
        </w:tc>
        <w:tc>
          <w:tcPr>
            <w:tcW w:w="6930" w:type="dxa"/>
            <w:vAlign w:val="center"/>
          </w:tcPr>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Just applica</w:t>
            </w:r>
            <w:r w:rsidR="00A94478" w:rsidRPr="00A94478">
              <w:rPr>
                <w:rFonts w:ascii="Arial" w:hAnsi="Arial" w:cs="Arial"/>
                <w:sz w:val="20"/>
                <w:szCs w:val="20"/>
              </w:rPr>
              <w:t>bl</w:t>
            </w:r>
            <w:r w:rsidRPr="00A94478">
              <w:rPr>
                <w:rFonts w:ascii="Arial" w:hAnsi="Arial" w:cs="Arial"/>
                <w:sz w:val="20"/>
                <w:szCs w:val="20"/>
              </w:rPr>
              <w:t xml:space="preserve">e for Source items. </w:t>
            </w:r>
          </w:p>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To store items passed Unit Test and Code Review</w:t>
            </w:r>
          </w:p>
        </w:tc>
      </w:tr>
      <w:tr w:rsidR="00A16B6B" w:rsidRPr="00F269E5" w:rsidTr="00357DDD">
        <w:trPr>
          <w:jc w:val="center"/>
        </w:trPr>
        <w:tc>
          <w:tcPr>
            <w:tcW w:w="1440" w:type="dxa"/>
            <w:vAlign w:val="center"/>
          </w:tcPr>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Release Area</w:t>
            </w:r>
          </w:p>
        </w:tc>
        <w:tc>
          <w:tcPr>
            <w:tcW w:w="6930" w:type="dxa"/>
            <w:vAlign w:val="center"/>
          </w:tcPr>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To store the items ready for release and all  released versions of items</w:t>
            </w:r>
          </w:p>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Users get the most recent items for their usage from this area</w:t>
            </w:r>
          </w:p>
        </w:tc>
      </w:tr>
      <w:tr w:rsidR="00A16B6B" w:rsidRPr="00F269E5" w:rsidTr="00357DDD">
        <w:trPr>
          <w:jc w:val="center"/>
        </w:trPr>
        <w:tc>
          <w:tcPr>
            <w:tcW w:w="1440" w:type="dxa"/>
            <w:vAlign w:val="center"/>
          </w:tcPr>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Archive Area</w:t>
            </w:r>
          </w:p>
        </w:tc>
        <w:tc>
          <w:tcPr>
            <w:tcW w:w="6930" w:type="dxa"/>
            <w:vAlign w:val="center"/>
          </w:tcPr>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To archive all released versions of each CI</w:t>
            </w:r>
          </w:p>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 xml:space="preserve">Archive area is a protected area for project baselines where all the CIs </w:t>
            </w:r>
            <w:r w:rsidRPr="00A94478">
              <w:rPr>
                <w:rFonts w:ascii="Arial" w:hAnsi="Arial" w:cs="Arial"/>
                <w:sz w:val="20"/>
                <w:szCs w:val="20"/>
              </w:rPr>
              <w:lastRenderedPageBreak/>
              <w:t>cannot be changed by any member</w:t>
            </w:r>
          </w:p>
        </w:tc>
      </w:tr>
    </w:tbl>
    <w:p w:rsidR="00A714B6" w:rsidRPr="00F269E5" w:rsidRDefault="0087104C" w:rsidP="00F26057">
      <w:pPr>
        <w:pStyle w:val="Heading3"/>
      </w:pPr>
      <w:r w:rsidRPr="00F269E5">
        <w:lastRenderedPageBreak/>
        <w:t>Dire</w:t>
      </w:r>
      <w:bookmarkStart w:id="77" w:name="_GoBack"/>
      <w:bookmarkEnd w:id="77"/>
      <w:r w:rsidRPr="00F269E5">
        <w:t>ctory structure</w:t>
      </w:r>
    </w:p>
    <w:p w:rsidR="0087104C" w:rsidRPr="00F269E5" w:rsidRDefault="0087104C" w:rsidP="00A101D7">
      <w:pPr>
        <w:pStyle w:val="HelpText"/>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399"/>
        <w:gridCol w:w="1530"/>
        <w:gridCol w:w="2570"/>
        <w:gridCol w:w="1685"/>
        <w:gridCol w:w="1066"/>
      </w:tblGrid>
      <w:tr w:rsidR="0087104C" w:rsidRPr="00F269E5" w:rsidTr="00F36B83">
        <w:trPr>
          <w:trHeight w:val="467"/>
          <w:tblHeader/>
          <w:jc w:val="center"/>
        </w:trPr>
        <w:tc>
          <w:tcPr>
            <w:tcW w:w="1418" w:type="dxa"/>
            <w:shd w:val="clear" w:color="auto" w:fill="92D050"/>
          </w:tcPr>
          <w:p w:rsidR="0087104C" w:rsidRPr="00A94478" w:rsidRDefault="0087104C" w:rsidP="00F36B83">
            <w:pPr>
              <w:pStyle w:val="Bangheader"/>
              <w:rPr>
                <w:rFonts w:cs="Arial"/>
                <w:sz w:val="20"/>
                <w:szCs w:val="20"/>
              </w:rPr>
            </w:pPr>
            <w:r w:rsidRPr="00A94478">
              <w:rPr>
                <w:rFonts w:cs="Arial"/>
                <w:sz w:val="20"/>
                <w:szCs w:val="20"/>
              </w:rPr>
              <w:t>Main Folder</w:t>
            </w:r>
          </w:p>
        </w:tc>
        <w:tc>
          <w:tcPr>
            <w:tcW w:w="1552" w:type="dxa"/>
            <w:shd w:val="clear" w:color="auto" w:fill="92D050"/>
          </w:tcPr>
          <w:p w:rsidR="0087104C" w:rsidRPr="00A94478" w:rsidRDefault="0087104C" w:rsidP="00F36B83">
            <w:pPr>
              <w:pStyle w:val="Bangheader"/>
              <w:rPr>
                <w:rFonts w:cs="Arial"/>
                <w:sz w:val="20"/>
                <w:szCs w:val="20"/>
              </w:rPr>
            </w:pPr>
            <w:r w:rsidRPr="00A94478">
              <w:rPr>
                <w:rFonts w:cs="Arial"/>
                <w:sz w:val="20"/>
                <w:szCs w:val="20"/>
              </w:rPr>
              <w:t>Sub Folder</w:t>
            </w:r>
          </w:p>
        </w:tc>
        <w:tc>
          <w:tcPr>
            <w:tcW w:w="2610" w:type="dxa"/>
            <w:shd w:val="clear" w:color="auto" w:fill="92D050"/>
          </w:tcPr>
          <w:p w:rsidR="0087104C" w:rsidRPr="00A94478" w:rsidRDefault="0087104C" w:rsidP="00F36B83">
            <w:pPr>
              <w:pStyle w:val="Bangheader"/>
              <w:rPr>
                <w:rFonts w:cs="Arial"/>
                <w:sz w:val="20"/>
                <w:szCs w:val="20"/>
              </w:rPr>
            </w:pPr>
            <w:r w:rsidRPr="00A94478">
              <w:rPr>
                <w:rFonts w:cs="Arial"/>
                <w:sz w:val="20"/>
                <w:szCs w:val="20"/>
              </w:rPr>
              <w:t>Purpose</w:t>
            </w:r>
          </w:p>
        </w:tc>
        <w:tc>
          <w:tcPr>
            <w:tcW w:w="1710" w:type="dxa"/>
            <w:shd w:val="clear" w:color="auto" w:fill="92D050"/>
          </w:tcPr>
          <w:p w:rsidR="0087104C" w:rsidRPr="00A94478" w:rsidRDefault="0087104C" w:rsidP="00F36B83">
            <w:pPr>
              <w:pStyle w:val="Bangheader"/>
              <w:rPr>
                <w:rFonts w:cs="Arial"/>
                <w:sz w:val="20"/>
                <w:szCs w:val="20"/>
              </w:rPr>
            </w:pPr>
            <w:r w:rsidRPr="00A94478">
              <w:rPr>
                <w:rFonts w:cs="Arial"/>
                <w:sz w:val="20"/>
                <w:szCs w:val="20"/>
              </w:rPr>
              <w:t>Map to Area</w:t>
            </w:r>
          </w:p>
        </w:tc>
        <w:tc>
          <w:tcPr>
            <w:tcW w:w="1080" w:type="dxa"/>
            <w:shd w:val="clear" w:color="auto" w:fill="92D050"/>
          </w:tcPr>
          <w:p w:rsidR="0087104C" w:rsidRPr="00A94478" w:rsidRDefault="0087104C" w:rsidP="00F36B83">
            <w:pPr>
              <w:pStyle w:val="Bangheader"/>
              <w:rPr>
                <w:rFonts w:cs="Arial"/>
                <w:sz w:val="20"/>
                <w:szCs w:val="20"/>
              </w:rPr>
            </w:pPr>
            <w:r w:rsidRPr="00A94478">
              <w:rPr>
                <w:rFonts w:cs="Arial"/>
                <w:sz w:val="20"/>
                <w:szCs w:val="20"/>
              </w:rPr>
              <w:t>Access right</w:t>
            </w:r>
          </w:p>
        </w:tc>
      </w:tr>
      <w:tr w:rsidR="0087104C" w:rsidRPr="00F269E5" w:rsidTr="00F36B83">
        <w:trPr>
          <w:tblHeader/>
          <w:jc w:val="center"/>
        </w:trPr>
        <w:tc>
          <w:tcPr>
            <w:tcW w:w="8370" w:type="dxa"/>
            <w:gridSpan w:val="5"/>
            <w:shd w:val="clear" w:color="auto" w:fill="E6E6E6"/>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 xml:space="preserve">Project Directory : </w:t>
            </w:r>
          </w:p>
        </w:tc>
      </w:tr>
      <w:tr w:rsidR="0087104C" w:rsidRPr="00F269E5" w:rsidTr="00F36B83">
        <w:trPr>
          <w:jc w:val="center"/>
        </w:trPr>
        <w:tc>
          <w:tcPr>
            <w:tcW w:w="1418" w:type="dxa"/>
            <w:vMerge w:val="restart"/>
          </w:tcPr>
          <w:p w:rsidR="0087104C" w:rsidRPr="00A94478" w:rsidRDefault="00A714B6"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WIP</w:t>
            </w:r>
          </w:p>
        </w:tc>
        <w:tc>
          <w:tcPr>
            <w:tcW w:w="1552"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Documents</w:t>
            </w:r>
          </w:p>
        </w:tc>
        <w:tc>
          <w:tcPr>
            <w:tcW w:w="2610" w:type="dxa"/>
          </w:tcPr>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Documents of Requi</w:t>
            </w:r>
            <w:r w:rsidR="00AE2C2D" w:rsidRPr="00A94478">
              <w:rPr>
                <w:rFonts w:ascii="Arial" w:hAnsi="Arial" w:cs="Arial"/>
                <w:sz w:val="20"/>
                <w:szCs w:val="20"/>
                <w:lang w:val="da-DK"/>
              </w:rPr>
              <w:t>r</w:t>
            </w:r>
            <w:r w:rsidRPr="00A94478">
              <w:rPr>
                <w:rFonts w:ascii="Arial" w:hAnsi="Arial" w:cs="Arial"/>
                <w:sz w:val="20"/>
                <w:szCs w:val="20"/>
                <w:lang w:val="da-DK"/>
              </w:rPr>
              <w:t>ements, Design, Test, …</w:t>
            </w:r>
          </w:p>
        </w:tc>
        <w:tc>
          <w:tcPr>
            <w:tcW w:w="171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Release + Review</w:t>
            </w:r>
          </w:p>
        </w:tc>
        <w:tc>
          <w:tcPr>
            <w:tcW w:w="108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Full: PM, CC</w:t>
            </w:r>
          </w:p>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 xml:space="preserve">Modify: PIC </w:t>
            </w:r>
          </w:p>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Read: All</w:t>
            </w:r>
          </w:p>
        </w:tc>
      </w:tr>
      <w:tr w:rsidR="00AE2C2D" w:rsidRPr="00F269E5" w:rsidTr="00F36B83">
        <w:trPr>
          <w:jc w:val="center"/>
        </w:trPr>
        <w:tc>
          <w:tcPr>
            <w:tcW w:w="1418" w:type="dxa"/>
            <w:vMerge/>
          </w:tcPr>
          <w:p w:rsidR="00AE2C2D" w:rsidRPr="00A94478" w:rsidRDefault="00AE2C2D" w:rsidP="00021A66">
            <w:pPr>
              <w:pStyle w:val="bang0"/>
              <w:framePr w:hSpace="0" w:wrap="auto" w:vAnchor="margin" w:xAlign="left" w:yAlign="inline"/>
              <w:suppressOverlap w:val="0"/>
              <w:rPr>
                <w:rFonts w:ascii="Arial" w:hAnsi="Arial" w:cs="Arial"/>
                <w:sz w:val="20"/>
                <w:szCs w:val="20"/>
              </w:rPr>
            </w:pPr>
          </w:p>
        </w:tc>
        <w:tc>
          <w:tcPr>
            <w:tcW w:w="1552" w:type="dxa"/>
          </w:tcPr>
          <w:p w:rsidR="00AE2C2D" w:rsidRPr="00A94478" w:rsidRDefault="00AE2C2D" w:rsidP="00A94478">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Delivera</w:t>
            </w:r>
            <w:r w:rsidR="00A94478" w:rsidRPr="00A94478">
              <w:rPr>
                <w:rFonts w:ascii="Arial" w:hAnsi="Arial" w:cs="Arial"/>
                <w:sz w:val="20"/>
                <w:szCs w:val="20"/>
              </w:rPr>
              <w:t>bl</w:t>
            </w:r>
            <w:r w:rsidRPr="00A94478">
              <w:rPr>
                <w:rFonts w:ascii="Arial" w:hAnsi="Arial" w:cs="Arial"/>
                <w:sz w:val="20"/>
                <w:szCs w:val="20"/>
              </w:rPr>
              <w:t>es</w:t>
            </w:r>
          </w:p>
        </w:tc>
        <w:tc>
          <w:tcPr>
            <w:tcW w:w="2610" w:type="dxa"/>
          </w:tcPr>
          <w:p w:rsidR="00AE2C2D" w:rsidRPr="00A94478" w:rsidRDefault="00AE2C2D"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Document of Reports (1-&gt;6) to deliver</w:t>
            </w:r>
          </w:p>
        </w:tc>
        <w:tc>
          <w:tcPr>
            <w:tcW w:w="1710" w:type="dxa"/>
          </w:tcPr>
          <w:p w:rsidR="00AE2C2D" w:rsidRPr="00A94478" w:rsidRDefault="00AE2C2D"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rPr>
              <w:t>Release + Review</w:t>
            </w:r>
          </w:p>
        </w:tc>
        <w:tc>
          <w:tcPr>
            <w:tcW w:w="1080" w:type="dxa"/>
          </w:tcPr>
          <w:p w:rsidR="005E03DE" w:rsidRPr="00A94478" w:rsidRDefault="005E03D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Full: PM, CC</w:t>
            </w:r>
          </w:p>
          <w:p w:rsidR="005E03DE" w:rsidRPr="00A94478" w:rsidRDefault="005E03D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 xml:space="preserve">Modify: PIC </w:t>
            </w:r>
          </w:p>
          <w:p w:rsidR="00AE2C2D" w:rsidRPr="00A94478" w:rsidRDefault="005E03D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Read: All</w:t>
            </w:r>
          </w:p>
        </w:tc>
      </w:tr>
      <w:tr w:rsidR="0087104C" w:rsidRPr="00F269E5" w:rsidTr="00F36B83">
        <w:trPr>
          <w:jc w:val="center"/>
        </w:trPr>
        <w:tc>
          <w:tcPr>
            <w:tcW w:w="1418" w:type="dxa"/>
            <w:vMerge/>
          </w:tcPr>
          <w:p w:rsidR="0087104C" w:rsidRPr="00A94478" w:rsidRDefault="0087104C" w:rsidP="00021A66">
            <w:pPr>
              <w:pStyle w:val="bang0"/>
              <w:framePr w:hSpace="0" w:wrap="auto" w:vAnchor="margin" w:xAlign="left" w:yAlign="inline"/>
              <w:suppressOverlap w:val="0"/>
              <w:rPr>
                <w:rFonts w:ascii="Arial" w:hAnsi="Arial" w:cs="Arial"/>
                <w:sz w:val="20"/>
                <w:szCs w:val="20"/>
              </w:rPr>
            </w:pPr>
          </w:p>
        </w:tc>
        <w:tc>
          <w:tcPr>
            <w:tcW w:w="1552"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Meeting minutes</w:t>
            </w:r>
          </w:p>
        </w:tc>
        <w:tc>
          <w:tcPr>
            <w:tcW w:w="2610" w:type="dxa"/>
          </w:tcPr>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Store project meeting minutes, including meeting minutes with customer</w:t>
            </w:r>
          </w:p>
        </w:tc>
        <w:tc>
          <w:tcPr>
            <w:tcW w:w="1710" w:type="dxa"/>
          </w:tcPr>
          <w:p w:rsidR="0087104C" w:rsidRPr="00A94478" w:rsidRDefault="00AE2C2D"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Release + Review</w:t>
            </w:r>
          </w:p>
        </w:tc>
        <w:tc>
          <w:tcPr>
            <w:tcW w:w="108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Full: PM, CC</w:t>
            </w:r>
          </w:p>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Modify: All</w:t>
            </w:r>
          </w:p>
        </w:tc>
      </w:tr>
      <w:tr w:rsidR="0087104C" w:rsidRPr="00F269E5" w:rsidTr="00F36B83">
        <w:trPr>
          <w:jc w:val="center"/>
        </w:trPr>
        <w:tc>
          <w:tcPr>
            <w:tcW w:w="1418" w:type="dxa"/>
            <w:vMerge/>
          </w:tcPr>
          <w:p w:rsidR="0087104C" w:rsidRPr="00A94478" w:rsidRDefault="0087104C" w:rsidP="00021A66">
            <w:pPr>
              <w:pStyle w:val="bang0"/>
              <w:framePr w:hSpace="0" w:wrap="auto" w:vAnchor="margin" w:xAlign="left" w:yAlign="inline"/>
              <w:suppressOverlap w:val="0"/>
              <w:rPr>
                <w:rFonts w:ascii="Arial" w:hAnsi="Arial" w:cs="Arial"/>
                <w:sz w:val="20"/>
                <w:szCs w:val="20"/>
              </w:rPr>
            </w:pPr>
          </w:p>
        </w:tc>
        <w:tc>
          <w:tcPr>
            <w:tcW w:w="1552"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Plan</w:t>
            </w:r>
          </w:p>
        </w:tc>
        <w:tc>
          <w:tcPr>
            <w:tcW w:w="2610" w:type="dxa"/>
          </w:tcPr>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Store Proposal, Estimation, Project Plans, Project schedule, Task list</w:t>
            </w:r>
          </w:p>
        </w:tc>
        <w:tc>
          <w:tcPr>
            <w:tcW w:w="171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Review + Release</w:t>
            </w:r>
          </w:p>
        </w:tc>
        <w:tc>
          <w:tcPr>
            <w:tcW w:w="108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Full: PM, CC</w:t>
            </w:r>
          </w:p>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Modify: PTL</w:t>
            </w:r>
          </w:p>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Read: All</w:t>
            </w:r>
          </w:p>
        </w:tc>
      </w:tr>
      <w:tr w:rsidR="0087104C" w:rsidRPr="00F269E5" w:rsidTr="00F36B83">
        <w:trPr>
          <w:jc w:val="center"/>
        </w:trPr>
        <w:tc>
          <w:tcPr>
            <w:tcW w:w="1418" w:type="dxa"/>
            <w:vMerge/>
          </w:tcPr>
          <w:p w:rsidR="0087104C" w:rsidRPr="00A94478" w:rsidRDefault="0087104C" w:rsidP="00021A66">
            <w:pPr>
              <w:pStyle w:val="bang0"/>
              <w:framePr w:hSpace="0" w:wrap="auto" w:vAnchor="margin" w:xAlign="left" w:yAlign="inline"/>
              <w:suppressOverlap w:val="0"/>
              <w:rPr>
                <w:rFonts w:ascii="Arial" w:hAnsi="Arial" w:cs="Arial"/>
                <w:sz w:val="20"/>
                <w:szCs w:val="20"/>
              </w:rPr>
            </w:pPr>
          </w:p>
        </w:tc>
        <w:tc>
          <w:tcPr>
            <w:tcW w:w="1552"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Record</w:t>
            </w:r>
          </w:p>
        </w:tc>
        <w:tc>
          <w:tcPr>
            <w:tcW w:w="2610" w:type="dxa"/>
          </w:tcPr>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Store project records, divided into</w:t>
            </w:r>
          </w:p>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Review: include Review, Test and  Inspection records</w:t>
            </w:r>
          </w:p>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Change request</w:t>
            </w:r>
          </w:p>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Acceptance</w:t>
            </w:r>
          </w:p>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Mails</w:t>
            </w:r>
          </w:p>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w:t>
            </w:r>
          </w:p>
        </w:tc>
        <w:tc>
          <w:tcPr>
            <w:tcW w:w="1710" w:type="dxa"/>
          </w:tcPr>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NA</w:t>
            </w:r>
          </w:p>
        </w:tc>
        <w:tc>
          <w:tcPr>
            <w:tcW w:w="108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Full: PM, CC</w:t>
            </w:r>
          </w:p>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Modify: All</w:t>
            </w:r>
          </w:p>
        </w:tc>
      </w:tr>
      <w:tr w:rsidR="0087104C" w:rsidRPr="00F269E5" w:rsidTr="00F36B83">
        <w:trPr>
          <w:jc w:val="center"/>
        </w:trPr>
        <w:tc>
          <w:tcPr>
            <w:tcW w:w="1418" w:type="dxa"/>
            <w:vMerge/>
          </w:tcPr>
          <w:p w:rsidR="0087104C" w:rsidRPr="00A94478" w:rsidRDefault="0087104C" w:rsidP="00021A66">
            <w:pPr>
              <w:pStyle w:val="bang0"/>
              <w:framePr w:hSpace="0" w:wrap="auto" w:vAnchor="margin" w:xAlign="left" w:yAlign="inline"/>
              <w:suppressOverlap w:val="0"/>
              <w:rPr>
                <w:rFonts w:ascii="Arial" w:hAnsi="Arial" w:cs="Arial"/>
                <w:sz w:val="20"/>
                <w:szCs w:val="20"/>
              </w:rPr>
            </w:pPr>
          </w:p>
        </w:tc>
        <w:tc>
          <w:tcPr>
            <w:tcW w:w="1552"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Source</w:t>
            </w:r>
          </w:p>
        </w:tc>
        <w:tc>
          <w:tcPr>
            <w:tcW w:w="2610" w:type="dxa"/>
          </w:tcPr>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Store VSS file of Source code</w:t>
            </w:r>
          </w:p>
        </w:tc>
        <w:tc>
          <w:tcPr>
            <w:tcW w:w="1710" w:type="dxa"/>
          </w:tcPr>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Archive</w:t>
            </w:r>
          </w:p>
        </w:tc>
        <w:tc>
          <w:tcPr>
            <w:tcW w:w="108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Refer to VSS directory</w:t>
            </w:r>
          </w:p>
        </w:tc>
      </w:tr>
      <w:tr w:rsidR="0087104C" w:rsidRPr="00F269E5" w:rsidTr="00F36B83">
        <w:trPr>
          <w:jc w:val="center"/>
        </w:trPr>
        <w:tc>
          <w:tcPr>
            <w:tcW w:w="1418" w:type="dxa"/>
            <w:vMerge/>
          </w:tcPr>
          <w:p w:rsidR="0087104C" w:rsidRPr="00A94478" w:rsidRDefault="0087104C" w:rsidP="00021A66">
            <w:pPr>
              <w:pStyle w:val="bang0"/>
              <w:framePr w:hSpace="0" w:wrap="auto" w:vAnchor="margin" w:xAlign="left" w:yAlign="inline"/>
              <w:suppressOverlap w:val="0"/>
              <w:rPr>
                <w:rFonts w:ascii="Arial" w:hAnsi="Arial" w:cs="Arial"/>
                <w:sz w:val="20"/>
                <w:szCs w:val="20"/>
              </w:rPr>
            </w:pPr>
          </w:p>
        </w:tc>
        <w:tc>
          <w:tcPr>
            <w:tcW w:w="1552"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User</w:t>
            </w:r>
          </w:p>
        </w:tc>
        <w:tc>
          <w:tcPr>
            <w:tcW w:w="2610" w:type="dxa"/>
          </w:tcPr>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rPr>
              <w:t>User’s working area, store user’s owned items</w:t>
            </w:r>
          </w:p>
        </w:tc>
        <w:tc>
          <w:tcPr>
            <w:tcW w:w="171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Develop</w:t>
            </w:r>
          </w:p>
        </w:tc>
        <w:tc>
          <w:tcPr>
            <w:tcW w:w="108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Full: PM, CC</w:t>
            </w:r>
          </w:p>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Modify: User</w:t>
            </w:r>
          </w:p>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Read: All</w:t>
            </w:r>
          </w:p>
        </w:tc>
      </w:tr>
      <w:tr w:rsidR="0087104C" w:rsidRPr="00F269E5" w:rsidTr="00F36B83">
        <w:trPr>
          <w:jc w:val="center"/>
        </w:trPr>
        <w:tc>
          <w:tcPr>
            <w:tcW w:w="1418" w:type="dxa"/>
            <w:vMerge w:val="restart"/>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lastRenderedPageBreak/>
              <w:t>Reference</w:t>
            </w:r>
          </w:p>
        </w:tc>
        <w:tc>
          <w:tcPr>
            <w:tcW w:w="1552" w:type="dxa"/>
          </w:tcPr>
          <w:p w:rsidR="0087104C" w:rsidRPr="00A94478" w:rsidRDefault="00EF5FA0"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Process</w:t>
            </w:r>
          </w:p>
        </w:tc>
        <w:tc>
          <w:tcPr>
            <w:tcW w:w="2610" w:type="dxa"/>
          </w:tcPr>
          <w:p w:rsidR="0087104C" w:rsidRPr="00A94478" w:rsidRDefault="00A101D7"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rPr>
              <w:t xml:space="preserve">Store </w:t>
            </w:r>
            <w:r w:rsidR="0087104C" w:rsidRPr="00A94478">
              <w:rPr>
                <w:rFonts w:ascii="Arial" w:hAnsi="Arial" w:cs="Arial"/>
                <w:sz w:val="20"/>
                <w:szCs w:val="20"/>
              </w:rPr>
              <w:t>Documents and Other materials/data supplied by customer or those support software development and production operation in the project…</w:t>
            </w:r>
          </w:p>
        </w:tc>
        <w:tc>
          <w:tcPr>
            <w:tcW w:w="171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Release</w:t>
            </w:r>
          </w:p>
        </w:tc>
        <w:tc>
          <w:tcPr>
            <w:tcW w:w="108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Full: PM, CC</w:t>
            </w:r>
          </w:p>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Modify: PIC</w:t>
            </w:r>
          </w:p>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Read: All</w:t>
            </w:r>
          </w:p>
        </w:tc>
      </w:tr>
      <w:tr w:rsidR="0087104C" w:rsidRPr="00F269E5" w:rsidTr="00F36B83">
        <w:trPr>
          <w:jc w:val="center"/>
        </w:trPr>
        <w:tc>
          <w:tcPr>
            <w:tcW w:w="1418" w:type="dxa"/>
            <w:vMerge/>
          </w:tcPr>
          <w:p w:rsidR="0087104C" w:rsidRPr="00A94478" w:rsidRDefault="0087104C" w:rsidP="00021A66">
            <w:pPr>
              <w:pStyle w:val="bang0"/>
              <w:framePr w:hSpace="0" w:wrap="auto" w:vAnchor="margin" w:xAlign="left" w:yAlign="inline"/>
              <w:suppressOverlap w:val="0"/>
              <w:rPr>
                <w:rFonts w:ascii="Arial" w:hAnsi="Arial" w:cs="Arial"/>
                <w:sz w:val="20"/>
                <w:szCs w:val="20"/>
              </w:rPr>
            </w:pPr>
          </w:p>
        </w:tc>
        <w:tc>
          <w:tcPr>
            <w:tcW w:w="1552"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Template</w:t>
            </w:r>
          </w:p>
        </w:tc>
        <w:tc>
          <w:tcPr>
            <w:tcW w:w="261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Store Guidelines/Standards/Forms/Templates/Checklist specified for the project usage</w:t>
            </w:r>
          </w:p>
        </w:tc>
        <w:tc>
          <w:tcPr>
            <w:tcW w:w="171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Release</w:t>
            </w:r>
          </w:p>
        </w:tc>
        <w:tc>
          <w:tcPr>
            <w:tcW w:w="1080" w:type="dxa"/>
          </w:tcPr>
          <w:p w:rsidR="005E03DE" w:rsidRPr="00A94478" w:rsidRDefault="005E03D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Full: PM, CC</w:t>
            </w:r>
          </w:p>
          <w:p w:rsidR="005E03DE" w:rsidRPr="00A94478" w:rsidRDefault="005E03D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Modify: PIC</w:t>
            </w:r>
          </w:p>
          <w:p w:rsidR="0087104C" w:rsidRPr="00A94478" w:rsidRDefault="005E03D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Read: All</w:t>
            </w:r>
          </w:p>
        </w:tc>
      </w:tr>
      <w:tr w:rsidR="0087104C" w:rsidRPr="00F269E5" w:rsidTr="00F36B83">
        <w:trPr>
          <w:jc w:val="center"/>
        </w:trPr>
        <w:tc>
          <w:tcPr>
            <w:tcW w:w="1418" w:type="dxa"/>
          </w:tcPr>
          <w:p w:rsidR="0087104C" w:rsidRPr="00A94478" w:rsidRDefault="00EF5FA0"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Final</w:t>
            </w:r>
          </w:p>
        </w:tc>
        <w:tc>
          <w:tcPr>
            <w:tcW w:w="1552"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p>
        </w:tc>
        <w:tc>
          <w:tcPr>
            <w:tcW w:w="2610" w:type="dxa"/>
          </w:tcPr>
          <w:p w:rsidR="0087104C" w:rsidRPr="00A94478" w:rsidRDefault="00EF5FA0" w:rsidP="00021A66">
            <w:pPr>
              <w:pStyle w:val="bang0"/>
              <w:framePr w:hSpace="0" w:wrap="auto" w:vAnchor="margin" w:xAlign="left" w:yAlign="inline"/>
              <w:suppressOverlap w:val="0"/>
              <w:rPr>
                <w:rFonts w:ascii="Arial" w:hAnsi="Arial" w:cs="Arial"/>
                <w:color w:val="0000FF"/>
                <w:sz w:val="20"/>
                <w:szCs w:val="20"/>
              </w:rPr>
            </w:pPr>
            <w:r w:rsidRPr="00A94478">
              <w:rPr>
                <w:rFonts w:ascii="Arial" w:hAnsi="Arial" w:cs="Arial"/>
                <w:sz w:val="20"/>
                <w:szCs w:val="20"/>
                <w:lang w:val="da-DK"/>
              </w:rPr>
              <w:t>Final document</w:t>
            </w:r>
          </w:p>
          <w:p w:rsidR="0087104C" w:rsidRPr="00A94478" w:rsidRDefault="0087104C" w:rsidP="00021A66">
            <w:pPr>
              <w:pStyle w:val="bang0"/>
              <w:framePr w:hSpace="0" w:wrap="auto" w:vAnchor="margin" w:xAlign="left" w:yAlign="inline"/>
              <w:suppressOverlap w:val="0"/>
              <w:rPr>
                <w:rFonts w:ascii="Arial" w:hAnsi="Arial" w:cs="Arial"/>
                <w:sz w:val="20"/>
                <w:szCs w:val="20"/>
              </w:rPr>
            </w:pPr>
          </w:p>
        </w:tc>
        <w:tc>
          <w:tcPr>
            <w:tcW w:w="1710" w:type="dxa"/>
          </w:tcPr>
          <w:p w:rsidR="0087104C" w:rsidRPr="00A94478" w:rsidRDefault="005E03D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Release</w:t>
            </w:r>
          </w:p>
        </w:tc>
        <w:tc>
          <w:tcPr>
            <w:tcW w:w="108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Full right: Project QAs</w:t>
            </w:r>
          </w:p>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Read right: All</w:t>
            </w:r>
          </w:p>
        </w:tc>
      </w:tr>
    </w:tbl>
    <w:p w:rsidR="0087104C" w:rsidRPr="00F269E5" w:rsidRDefault="0087104C" w:rsidP="00A101D7">
      <w:pPr>
        <w:pStyle w:val="Heading4"/>
      </w:pPr>
      <w:r w:rsidRPr="00F269E5">
        <w:t>Access right control</w:t>
      </w:r>
    </w:p>
    <w:p w:rsidR="0087104C" w:rsidRPr="00F269E5" w:rsidRDefault="0087104C" w:rsidP="006559DB">
      <w:pPr>
        <w:pStyle w:val="StyleJustified"/>
        <w:ind w:left="0"/>
      </w:pPr>
      <w:r w:rsidRPr="00F269E5">
        <w:t>Access right of non-project team members (ex: auditor, external reviewer, etc</w:t>
      </w:r>
      <w:r w:rsidR="00A101D7">
        <w:t>…</w:t>
      </w:r>
      <w:r w:rsidRPr="00F269E5">
        <w:t xml:space="preserve">) must be get permission of PM and granted in the pre-defined duration, then revoked at expiry date by CC. As soon as a member is out of the project, his or her access right is revoked also.   </w:t>
      </w:r>
    </w:p>
    <w:p w:rsidR="0087104C" w:rsidRPr="00F269E5" w:rsidRDefault="0087104C" w:rsidP="006559DB">
      <w:pPr>
        <w:pStyle w:val="StyleJustified"/>
        <w:ind w:left="0" w:firstLine="562"/>
      </w:pPr>
      <w:r w:rsidRPr="00F269E5">
        <w:t xml:space="preserve">The access right is reviewed frequently and updated by CC at </w:t>
      </w:r>
      <w:r w:rsidRPr="00F269E5">
        <w:rPr>
          <w:color w:val="0000FF"/>
        </w:rPr>
        <w:t>&lt;baseline point and project closure time&gt;</w:t>
      </w:r>
      <w:r w:rsidRPr="00F269E5">
        <w:t xml:space="preserve">. </w:t>
      </w:r>
    </w:p>
    <w:p w:rsidR="0087104C" w:rsidRPr="00F269E5" w:rsidRDefault="0087104C" w:rsidP="006559DB">
      <w:pPr>
        <w:pStyle w:val="StyleJustified"/>
        <w:ind w:left="0" w:firstLine="562"/>
      </w:pPr>
      <w:r w:rsidRPr="00F269E5">
        <w:t>After project asset is approved by QA at project closure time, PM informs to IT Department to revoke the access right of al</w:t>
      </w:r>
      <w:r w:rsidR="00A101D7">
        <w:t>l project team members. If some</w:t>
      </w:r>
      <w:r w:rsidRPr="00F269E5">
        <w:t>one has a request for data reference, audit, etc</w:t>
      </w:r>
      <w:r w:rsidR="00A101D7">
        <w:t>…</w:t>
      </w:r>
      <w:r w:rsidRPr="00F269E5">
        <w:t>, he or she must get the approval of authorized person, normally Group Leader or Division Leader, and then send the request to IT Department. IT Department is responsi</w:t>
      </w:r>
      <w:r w:rsidR="00345F52">
        <w:t>bl</w:t>
      </w:r>
      <w:r w:rsidRPr="00F269E5">
        <w:t>e for implementing such kind of requests.</w:t>
      </w:r>
    </w:p>
    <w:p w:rsidR="0087104C" w:rsidRPr="00F269E5" w:rsidRDefault="0087104C" w:rsidP="00F26057">
      <w:pPr>
        <w:pStyle w:val="Heading2"/>
      </w:pPr>
      <w:bookmarkStart w:id="78" w:name="_Toc396310104"/>
      <w:r w:rsidRPr="00F269E5">
        <w:t>Version numbering rule</w:t>
      </w:r>
      <w:bookmarkEnd w:id="78"/>
    </w:p>
    <w:p w:rsidR="0087104C" w:rsidRPr="00F269E5" w:rsidRDefault="0087104C" w:rsidP="00A101D7">
      <w:pPr>
        <w:pStyle w:val="Heading4"/>
      </w:pPr>
      <w:r w:rsidRPr="00F269E5">
        <w:t xml:space="preserve">For Documents: </w:t>
      </w:r>
    </w:p>
    <w:p w:rsidR="0087104C" w:rsidRPr="00F269E5" w:rsidRDefault="0087104C" w:rsidP="00A101D7">
      <w:r w:rsidRPr="00F269E5">
        <w:t>The version level is maintained as numbered identifier with two components</w:t>
      </w:r>
    </w:p>
    <w:p w:rsidR="0087104C" w:rsidRPr="00F269E5" w:rsidRDefault="0087104C" w:rsidP="00A101D7">
      <w:r w:rsidRPr="00F269E5">
        <w:rPr>
          <w:noProof/>
          <w:lang w:eastAsia="ja-JP"/>
        </w:rPr>
        <mc:AlternateContent>
          <mc:Choice Requires="wpg">
            <w:drawing>
              <wp:anchor distT="0" distB="0" distL="114300" distR="114300" simplePos="0" relativeHeight="251656704" behindDoc="0" locked="0" layoutInCell="1" allowOverlap="1" wp14:anchorId="05A4BC78" wp14:editId="1BDF0317">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7DDD" w:rsidRPr="00281DAB" w:rsidRDefault="00357DDD" w:rsidP="00A101D7">
                              <w:pPr>
                                <w:pStyle w:val="Table"/>
                              </w:pPr>
                              <w:r w:rsidRPr="00281DAB">
                                <w:t>1.1</w:t>
                              </w: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7DDD" w:rsidRPr="00281DAB" w:rsidRDefault="00357DDD" w:rsidP="00A101D7">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7DDD" w:rsidRPr="00281DAB" w:rsidRDefault="00357DDD" w:rsidP="00A101D7">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A4BC78" id="Group 9" o:spid="_x0000_s1026" style="position:absolute;left:0;text-align:left;margin-left:149.25pt;margin-top:-.1pt;width:133.5pt;height:47.5pt;z-index:251656704"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">
                <v:rect id="Rectangle 4" o:spid="_x0000_s1027"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rsidR="00357DDD" w:rsidRPr="00281DAB" w:rsidRDefault="00357DDD" w:rsidP="00A101D7">
                        <w:pPr>
                          <w:pStyle w:val="Table"/>
                        </w:pPr>
                        <w:r w:rsidRPr="00281DAB">
                          <w:t>1.1</w:t>
                        </w: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txbxContent>
                  </v:textbox>
                </v:rect>
                <v:line id="Line 5" o:spid="_x0000_s1028"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29" style="position:absolute;left:6000;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rsidR="00357DDD" w:rsidRPr="00281DAB" w:rsidRDefault="00357DDD" w:rsidP="00A101D7">
                        <w:r w:rsidRPr="00281DAB">
                          <w:t>Revision</w:t>
                        </w:r>
                      </w:p>
                    </w:txbxContent>
                  </v:textbox>
                </v:rect>
                <v:rect id="Rectangle 7" o:spid="_x0000_s1030"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rsidR="00357DDD" w:rsidRPr="00281DAB" w:rsidRDefault="00357DDD" w:rsidP="00A101D7">
                        <w:r w:rsidRPr="00281DAB">
                          <w:t>Version</w:t>
                        </w:r>
                      </w:p>
                    </w:txbxContent>
                  </v:textbox>
                </v:rect>
                <v:line id="Line 8" o:spid="_x0000_s1031"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Pr="00F269E5">
        <w:t xml:space="preserve"> </w:t>
      </w:r>
    </w:p>
    <w:p w:rsidR="0087104C" w:rsidRPr="00F269E5" w:rsidRDefault="0087104C" w:rsidP="00A101D7"/>
    <w:p w:rsidR="0087104C" w:rsidRPr="00F269E5" w:rsidRDefault="0087104C" w:rsidP="00A101D7"/>
    <w:p w:rsidR="0087104C" w:rsidRPr="00F269E5" w:rsidRDefault="0087104C" w:rsidP="00F26057">
      <w:r w:rsidRPr="00F269E5">
        <w:t xml:space="preserve">The original version will be numbered </w:t>
      </w:r>
      <w:r w:rsidRPr="00F269E5">
        <w:rPr>
          <w:color w:val="0000FF"/>
        </w:rPr>
        <w:t>0.1</w:t>
      </w:r>
      <w:r w:rsidRPr="00F269E5">
        <w:t xml:space="preserve">. Subsequent revisions will be numbered </w:t>
      </w:r>
      <w:r w:rsidRPr="00F269E5">
        <w:rPr>
          <w:color w:val="0000FF"/>
        </w:rPr>
        <w:t>0.2, 0.3.</w:t>
      </w:r>
      <w:r w:rsidRPr="00F269E5">
        <w:t xml:space="preserve"> The release version will be </w:t>
      </w:r>
      <w:r w:rsidRPr="00F269E5">
        <w:rPr>
          <w:color w:val="0000FF"/>
        </w:rPr>
        <w:t>1.0</w:t>
      </w:r>
      <w:r w:rsidRPr="00F269E5">
        <w:t xml:space="preserve">. </w:t>
      </w:r>
    </w:p>
    <w:p w:rsidR="0087104C" w:rsidRPr="00F269E5" w:rsidRDefault="0087104C" w:rsidP="00F26057">
      <w:pPr>
        <w:ind w:firstLine="630"/>
      </w:pPr>
      <w:r w:rsidRPr="00F269E5">
        <w:rPr>
          <w:b/>
        </w:rPr>
        <w:t>Version number</w:t>
      </w:r>
      <w:r w:rsidRPr="00F269E5">
        <w:t xml:space="preserve">, which appears to the left of the decimal. It changes only when the core architecture of the item changes. For example: when an item is completely overhauled, with substantial internal changes, the version 1.0 would become version 2.0 </w:t>
      </w:r>
    </w:p>
    <w:p w:rsidR="0087104C" w:rsidRPr="00F269E5" w:rsidRDefault="0087104C" w:rsidP="00F26057">
      <w:pPr>
        <w:ind w:firstLine="630"/>
      </w:pPr>
      <w:r w:rsidRPr="00F269E5">
        <w:rPr>
          <w:b/>
        </w:rPr>
        <w:lastRenderedPageBreak/>
        <w:t>Revision number</w:t>
      </w:r>
      <w:r w:rsidRPr="00F269E5">
        <w:t>, which appears to the right of the decimal. It changes when existing content is changed, but the overall structure and flow of the item remains the same. The normal sequence of revision is 1.1, 1.2 and so on.</w:t>
      </w:r>
    </w:p>
    <w:p w:rsidR="0087104C" w:rsidRPr="00F269E5" w:rsidRDefault="0087104C" w:rsidP="00A101D7">
      <w:pPr>
        <w:pStyle w:val="Heading4"/>
      </w:pPr>
      <w:r w:rsidRPr="00F269E5">
        <w:t xml:space="preserve">For Software Source Files: </w:t>
      </w:r>
    </w:p>
    <w:p w:rsidR="0087104C" w:rsidRPr="00F269E5" w:rsidRDefault="0087104C" w:rsidP="00A101D7">
      <w:r w:rsidRPr="00F269E5">
        <w:t>Software execut</w:t>
      </w:r>
      <w:r w:rsidR="00F269E5" w:rsidRPr="00F269E5">
        <w:t>a</w:t>
      </w:r>
      <w:r w:rsidR="00345F52">
        <w:t>bl</w:t>
      </w:r>
      <w:r w:rsidR="00F269E5" w:rsidRPr="00F269E5">
        <w:t>e</w:t>
      </w:r>
      <w:r w:rsidRPr="00F269E5">
        <w:t xml:space="preserve"> and support files are generally identified by name and version number, such as “Main DB v1.1.a”. The scratch edition will be </w:t>
      </w:r>
      <w:r w:rsidRPr="00F269E5">
        <w:rPr>
          <w:color w:val="0000FF"/>
        </w:rPr>
        <w:t>1.0.</w:t>
      </w:r>
      <w:r w:rsidRPr="00F269E5">
        <w:t xml:space="preserve"> The version numbering scheme consists of three components:</w:t>
      </w:r>
    </w:p>
    <w:p w:rsidR="0087104C" w:rsidRPr="00F269E5" w:rsidRDefault="0087104C" w:rsidP="00A101D7">
      <w:pPr>
        <w:rPr>
          <w:lang w:val="da-DK"/>
        </w:rPr>
      </w:pPr>
      <w:r w:rsidRPr="00F269E5">
        <w:rPr>
          <w:noProof/>
          <w:lang w:eastAsia="ja-JP"/>
        </w:rPr>
        <mc:AlternateContent>
          <mc:Choice Requires="wpg">
            <w:drawing>
              <wp:anchor distT="0" distB="0" distL="114300" distR="114300" simplePos="0" relativeHeight="251659776" behindDoc="0" locked="0" layoutInCell="1" allowOverlap="1" wp14:anchorId="5586455F" wp14:editId="1B203A4F">
                <wp:simplePos x="0" y="0"/>
                <wp:positionH relativeFrom="column">
                  <wp:posOffset>1885950</wp:posOffset>
                </wp:positionH>
                <wp:positionV relativeFrom="paragraph">
                  <wp:posOffset>132080</wp:posOffset>
                </wp:positionV>
                <wp:extent cx="2257425" cy="6032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7DDD" w:rsidRPr="00281DAB" w:rsidRDefault="00357DDD" w:rsidP="00A101D7">
                              <w:pPr>
                                <w:pStyle w:val="Table"/>
                              </w:pPr>
                              <w:r w:rsidRPr="00281DAB">
                                <w:t>1.1</w:t>
                              </w:r>
                              <w:r>
                                <w:t>a</w:t>
                              </w: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7DDD" w:rsidRPr="00281DAB" w:rsidRDefault="00357DDD" w:rsidP="00A101D7">
                              <w:r w:rsidRPr="00281DAB">
                                <w:t>Revision</w:t>
                              </w: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7DDD" w:rsidRPr="00281DAB" w:rsidRDefault="00357DDD" w:rsidP="00A101D7">
                              <w:r w:rsidRPr="00281DAB">
                                <w:t>Version</w:t>
                              </w: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7DDD" w:rsidRPr="00281DAB" w:rsidRDefault="00357DDD" w:rsidP="00A101D7">
                              <w:r>
                                <w:t>Update</w:t>
                              </w: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Pr>
                                <w:rPr>
                                  <w:lang w:val="en-IE"/>
                                </w:rPr>
                              </w:pPr>
                              <w:proofErr w:type="gramStart"/>
                              <w:r>
                                <w:rPr>
                                  <w:lang w:val="en-IE"/>
                                </w:rPr>
                                <w:t>view</w:t>
                              </w:r>
                              <w:proofErr w:type="gramEnd"/>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 w:rsidR="00357DDD" w:rsidRDefault="00357DDD" w:rsidP="00A101D7">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86455F" id="Group 1" o:spid="_x0000_s1032" style="position:absolute;left:0;text-align:left;margin-left:148.5pt;margin-top:10.4pt;width:177.75pt;height:47.5pt;z-index:251659776"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">
                <v:rect id="Rectangle 10" o:spid="_x0000_s1033"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rsidR="00357DDD" w:rsidRPr="00281DAB" w:rsidRDefault="00357DDD" w:rsidP="00A101D7">
                        <w:pPr>
                          <w:pStyle w:val="Table"/>
                        </w:pPr>
                        <w:r w:rsidRPr="00281DAB">
                          <w:t>1.1</w:t>
                        </w:r>
                        <w:r>
                          <w:t>a</w:t>
                        </w: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txbxContent>
                  </v:textbox>
                </v:rect>
                <v:line id="Line 11" o:spid="_x0000_s1034"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35" style="position:absolute;left:606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rsidR="00357DDD" w:rsidRPr="00281DAB" w:rsidRDefault="00357DDD" w:rsidP="00A101D7">
                        <w:r w:rsidRPr="00281DAB">
                          <w:t>Revision</w:t>
                        </w: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txbxContent>
                  </v:textbox>
                </v:rect>
                <v:rect id="Rectangle 13" o:spid="_x0000_s1036"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rsidR="00357DDD" w:rsidRPr="00281DAB" w:rsidRDefault="00357DDD" w:rsidP="00A101D7">
                        <w:r w:rsidRPr="00281DAB">
                          <w:t>Version</w:t>
                        </w: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txbxContent>
                  </v:textbox>
                </v:rect>
                <v:line id="Line 14" o:spid="_x0000_s1037"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38"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39"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rsidR="00357DDD" w:rsidRPr="00281DAB" w:rsidRDefault="00357DDD" w:rsidP="00A101D7">
                        <w:r>
                          <w:t>Update</w:t>
                        </w: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Pr>
                          <w:rPr>
                            <w:lang w:val="en-IE"/>
                          </w:rPr>
                        </w:pPr>
                        <w:proofErr w:type="gramStart"/>
                        <w:r>
                          <w:rPr>
                            <w:lang w:val="en-IE"/>
                          </w:rPr>
                          <w:t>view</w:t>
                        </w:r>
                        <w:proofErr w:type="gramEnd"/>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 w:rsidR="00357DDD" w:rsidRDefault="00357DDD" w:rsidP="00A101D7">
                        <w:pPr>
                          <w:pStyle w:val="BodyText"/>
                        </w:pPr>
                      </w:p>
                    </w:txbxContent>
                  </v:textbox>
                </v:rect>
              </v:group>
            </w:pict>
          </mc:Fallback>
        </mc:AlternateContent>
      </w:r>
    </w:p>
    <w:p w:rsidR="0087104C" w:rsidRPr="00F269E5" w:rsidRDefault="0087104C" w:rsidP="00A101D7">
      <w:pPr>
        <w:rPr>
          <w:lang w:val="da-DK"/>
        </w:rPr>
      </w:pPr>
    </w:p>
    <w:p w:rsidR="0087104C" w:rsidRPr="00F269E5" w:rsidRDefault="0087104C" w:rsidP="00A101D7">
      <w:pPr>
        <w:rPr>
          <w:lang w:val="da-DK"/>
        </w:rPr>
      </w:pPr>
    </w:p>
    <w:p w:rsidR="0087104C" w:rsidRPr="00F269E5" w:rsidRDefault="0087104C" w:rsidP="00F26057">
      <w:pPr>
        <w:ind w:firstLine="472"/>
      </w:pPr>
      <w:r w:rsidRPr="00F269E5">
        <w:rPr>
          <w:b/>
        </w:rPr>
        <w:t>Version number</w:t>
      </w:r>
      <w:r w:rsidRPr="00F269E5">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rsidR="0087104C" w:rsidRPr="00F269E5" w:rsidRDefault="0087104C" w:rsidP="00F26057">
      <w:pPr>
        <w:ind w:firstLine="472"/>
      </w:pPr>
      <w:r w:rsidRPr="00F269E5">
        <w:rPr>
          <w:b/>
        </w:rPr>
        <w:t>Revision number</w:t>
      </w:r>
      <w:r w:rsidRPr="00F269E5">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rsidR="0087104C" w:rsidRPr="00F269E5" w:rsidRDefault="0087104C" w:rsidP="00F26057">
      <w:pPr>
        <w:ind w:firstLine="472"/>
        <w:rPr>
          <w:lang w:val="da-DK"/>
        </w:rPr>
      </w:pPr>
      <w:r w:rsidRPr="00F269E5">
        <w:rPr>
          <w:b/>
        </w:rPr>
        <w:t>Update level</w:t>
      </w:r>
      <w:r w:rsidRPr="00F269E5">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p>
    <w:p w:rsidR="0087104C" w:rsidRPr="00F269E5" w:rsidRDefault="0087104C" w:rsidP="00F26057">
      <w:pPr>
        <w:pStyle w:val="Heading2"/>
      </w:pPr>
      <w:bookmarkStart w:id="79" w:name="_Toc396310105"/>
      <w:r w:rsidRPr="00F269E5">
        <w:t>Other CM rules</w:t>
      </w:r>
      <w:bookmarkEnd w:id="79"/>
    </w:p>
    <w:p w:rsidR="00193908" w:rsidRPr="00F269E5" w:rsidRDefault="00193908" w:rsidP="00D2630F">
      <w:pPr>
        <w:pStyle w:val="NormalIndent"/>
      </w:pPr>
      <w:r w:rsidRPr="00F269E5">
        <w:rPr>
          <w:b/>
        </w:rPr>
        <w:t>Rule for changing document</w:t>
      </w:r>
      <w:r w:rsidRPr="00F269E5">
        <w:t>: When a member wants to develop or modify documents, he must copy the documents from Documents folder to User folder to work on the change (if any), then merge it to Document folder with another version. Members are absolutely not allowed to edit directly on the Project folder. Rule for development: Refer Coding guideline</w:t>
      </w:r>
    </w:p>
    <w:p w:rsidR="00495075" w:rsidRPr="00F269E5" w:rsidRDefault="00495075" w:rsidP="00A101D7"/>
    <w:sectPr w:rsidR="00495075" w:rsidRPr="00F269E5" w:rsidSect="00986DC5">
      <w:headerReference w:type="even" r:id="rId18"/>
      <w:headerReference w:type="default" r:id="rId19"/>
      <w:footerReference w:type="even" r:id="rId20"/>
      <w:footerReference w:type="default" r:id="rId21"/>
      <w:footerReference w:type="first" r:id="rId22"/>
      <w:pgSz w:w="11909" w:h="16834" w:code="9"/>
      <w:pgMar w:top="1728" w:right="1800" w:bottom="1728" w:left="1152" w:header="720" w:footer="431" w:gutter="648"/>
      <w:cols w:space="709"/>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6DC8" w:rsidRDefault="00336DC8" w:rsidP="00A101D7">
      <w:r>
        <w:separator/>
      </w:r>
    </w:p>
    <w:p w:rsidR="00336DC8" w:rsidRDefault="00336DC8"/>
  </w:endnote>
  <w:endnote w:type="continuationSeparator" w:id="0">
    <w:p w:rsidR="00336DC8" w:rsidRDefault="00336DC8" w:rsidP="00A101D7">
      <w:r>
        <w:continuationSeparator/>
      </w:r>
    </w:p>
    <w:p w:rsidR="00336DC8" w:rsidRDefault="00336D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altName w:val="Arial"/>
    <w:charset w:val="00"/>
    <w:family w:val="swiss"/>
    <w:pitch w:val="variable"/>
    <w:sig w:usb0="00000003" w:usb1="00000000" w:usb2="00000000" w:usb3="00000000" w:csb0="00000001" w:csb1="00000000"/>
  </w:font>
  <w:font w:name="Swis721 BlkEx BT">
    <w:altName w:val="Arial"/>
    <w:charset w:val="00"/>
    <w:family w:val="swiss"/>
    <w:pitch w:val="variable"/>
    <w:sig w:usb0="00000001" w:usb1="00000000" w:usb2="00000000" w:usb3="00000000" w:csb0="0000001B"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DDD" w:rsidRDefault="00357DDD" w:rsidP="00A101D7">
    <w:pPr>
      <w:pStyle w:val="Footer"/>
    </w:pP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A2E" w:rsidRDefault="00250A2E">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Pr>
        <w:noProof/>
        <w:color w:val="17365D" w:themeColor="text2" w:themeShade="BF"/>
        <w:sz w:val="24"/>
        <w:szCs w:val="24"/>
      </w:rPr>
      <w:t>12</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Pr>
        <w:noProof/>
        <w:color w:val="17365D" w:themeColor="text2" w:themeShade="BF"/>
        <w:sz w:val="24"/>
        <w:szCs w:val="24"/>
      </w:rPr>
      <w:t>12</w:t>
    </w:r>
    <w:r>
      <w:rPr>
        <w:color w:val="17365D" w:themeColor="text2" w:themeShade="BF"/>
        <w:sz w:val="24"/>
        <w:szCs w:val="24"/>
      </w:rPr>
      <w:fldChar w:fldCharType="end"/>
    </w:r>
  </w:p>
  <w:p w:rsidR="00357DDD" w:rsidRPr="00352141" w:rsidRDefault="00357DDD" w:rsidP="00352141">
    <w:pPr>
      <w:pStyle w:val="Footer"/>
      <w:rPr>
        <w:rFonts w:ascii="Arial" w:hAnsi="Arial" w:cs="Arial"/>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22D" w:rsidRDefault="004D522D">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sidR="00250A2E">
      <w:rPr>
        <w:noProof/>
        <w:color w:val="17365D" w:themeColor="text2" w:themeShade="BF"/>
        <w:sz w:val="24"/>
        <w:szCs w:val="24"/>
      </w:rPr>
      <w:t>1</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sidR="00250A2E">
      <w:rPr>
        <w:noProof/>
        <w:color w:val="17365D" w:themeColor="text2" w:themeShade="BF"/>
        <w:sz w:val="24"/>
        <w:szCs w:val="24"/>
      </w:rPr>
      <w:t>12</w:t>
    </w:r>
    <w:r>
      <w:rPr>
        <w:color w:val="17365D" w:themeColor="text2" w:themeShade="BF"/>
        <w:sz w:val="24"/>
        <w:szCs w:val="24"/>
      </w:rPr>
      <w:fldChar w:fldCharType="end"/>
    </w:r>
  </w:p>
  <w:p w:rsidR="00013912" w:rsidRDefault="000139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6DC8" w:rsidRDefault="00336DC8" w:rsidP="00A101D7">
      <w:r>
        <w:separator/>
      </w:r>
    </w:p>
    <w:p w:rsidR="00336DC8" w:rsidRDefault="00336DC8"/>
  </w:footnote>
  <w:footnote w:type="continuationSeparator" w:id="0">
    <w:p w:rsidR="00336DC8" w:rsidRDefault="00336DC8" w:rsidP="00A101D7">
      <w:r>
        <w:continuationSeparator/>
      </w:r>
    </w:p>
    <w:p w:rsidR="00336DC8" w:rsidRDefault="00336DC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141" w:rsidRPr="00013912" w:rsidRDefault="00013912" w:rsidP="00352141">
    <w:pPr>
      <w:pStyle w:val="Footer"/>
      <w:rPr>
        <w:rFonts w:ascii="Arial" w:hAnsi="Arial" w:cs="Arial"/>
        <w:color w:val="A6A6A6" w:themeColor="background1" w:themeShade="A6"/>
        <w:sz w:val="20"/>
        <w:szCs w:val="20"/>
        <w:lang w:eastAsia="ja-JP"/>
      </w:rPr>
    </w:pPr>
    <w:r>
      <w:rPr>
        <w:rFonts w:ascii="Arial" w:hAnsi="Arial" w:cs="Arial"/>
        <w:color w:val="A6A6A6" w:themeColor="background1" w:themeShade="A6"/>
        <w:sz w:val="20"/>
        <w:szCs w:val="20"/>
        <w:lang w:eastAsia="ja-JP"/>
      </w:rPr>
      <w:t>BUSS</w:t>
    </w:r>
    <w:r w:rsidR="00352141" w:rsidRPr="00352141">
      <w:rPr>
        <w:rFonts w:ascii="Arial" w:hAnsi="Arial" w:cs="Arial"/>
        <w:color w:val="A6A6A6" w:themeColor="background1" w:themeShade="A6"/>
        <w:sz w:val="20"/>
        <w:szCs w:val="20"/>
        <w:lang w:eastAsia="ja-JP"/>
      </w:rPr>
      <w:t>_CMPlan_v1.</w:t>
    </w:r>
    <w:r w:rsidR="004D522D">
      <w:rPr>
        <w:rFonts w:ascii="Arial" w:hAnsi="Arial" w:cs="Arial"/>
        <w:color w:val="A6A6A6" w:themeColor="background1" w:themeShade="A6"/>
        <w:sz w:val="20"/>
        <w:szCs w:val="20"/>
        <w:lang w:eastAsia="ja-JP"/>
      </w:rPr>
      <w:t>1</w:t>
    </w:r>
    <w:r w:rsidR="00352141" w:rsidRPr="00352141">
      <w:rPr>
        <w:rFonts w:ascii="Arial" w:hAnsi="Arial" w:cs="Arial"/>
        <w:color w:val="A6A6A6" w:themeColor="background1" w:themeShade="A6"/>
        <w:sz w:val="20"/>
        <w:szCs w:val="20"/>
        <w:lang w:eastAsia="ja-JP"/>
      </w:rPr>
      <w:t>_EN</w:t>
    </w:r>
    <w:r w:rsidR="00352141" w:rsidRPr="00352141">
      <w:rPr>
        <w:rFonts w:ascii="Arial" w:hAnsi="Arial" w:cs="Arial"/>
        <w:sz w:val="20"/>
        <w:szCs w:val="20"/>
      </w:rPr>
      <w:tab/>
      <w:t xml:space="preserve">                                                                                   </w:t>
    </w:r>
    <w:r w:rsidR="00352141">
      <w:rPr>
        <w:rFonts w:ascii="Arial" w:hAnsi="Arial" w:cs="Arial"/>
        <w:sz w:val="20"/>
        <w:szCs w:val="20"/>
      </w:rPr>
      <w:t xml:space="preserve">                        </w:t>
    </w:r>
  </w:p>
  <w:p w:rsidR="00357DDD" w:rsidRPr="00352141" w:rsidRDefault="00357DDD" w:rsidP="003521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325D"/>
    <w:multiLevelType w:val="multilevel"/>
    <w:tmpl w:val="268E5ECE"/>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m Nguyễn Thành">
    <w15:presenceInfo w15:providerId="Windows Live" w15:userId="5a835677a35c11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F87"/>
    <w:rsid w:val="00001BC3"/>
    <w:rsid w:val="00013912"/>
    <w:rsid w:val="000204AC"/>
    <w:rsid w:val="000209ED"/>
    <w:rsid w:val="00021A66"/>
    <w:rsid w:val="00027F7C"/>
    <w:rsid w:val="000702D8"/>
    <w:rsid w:val="0009393F"/>
    <w:rsid w:val="000B2B46"/>
    <w:rsid w:val="000C67A3"/>
    <w:rsid w:val="000E0EF3"/>
    <w:rsid w:val="000F4479"/>
    <w:rsid w:val="000F5174"/>
    <w:rsid w:val="00141203"/>
    <w:rsid w:val="00161807"/>
    <w:rsid w:val="00193908"/>
    <w:rsid w:val="001C061E"/>
    <w:rsid w:val="001C4FDA"/>
    <w:rsid w:val="001C610B"/>
    <w:rsid w:val="001D490E"/>
    <w:rsid w:val="001E16AE"/>
    <w:rsid w:val="001F4E21"/>
    <w:rsid w:val="00220CB1"/>
    <w:rsid w:val="002223CB"/>
    <w:rsid w:val="002369DA"/>
    <w:rsid w:val="00250A2E"/>
    <w:rsid w:val="002658F0"/>
    <w:rsid w:val="002666E7"/>
    <w:rsid w:val="00276F80"/>
    <w:rsid w:val="00291796"/>
    <w:rsid w:val="002D6B98"/>
    <w:rsid w:val="00307B2B"/>
    <w:rsid w:val="0031587A"/>
    <w:rsid w:val="00336DC8"/>
    <w:rsid w:val="00345F52"/>
    <w:rsid w:val="00352141"/>
    <w:rsid w:val="00357DDD"/>
    <w:rsid w:val="00360703"/>
    <w:rsid w:val="00370188"/>
    <w:rsid w:val="0038535A"/>
    <w:rsid w:val="003B224F"/>
    <w:rsid w:val="003D07EB"/>
    <w:rsid w:val="003D4980"/>
    <w:rsid w:val="003D5C76"/>
    <w:rsid w:val="003E755D"/>
    <w:rsid w:val="004215EB"/>
    <w:rsid w:val="004500A3"/>
    <w:rsid w:val="00495075"/>
    <w:rsid w:val="004C2DB6"/>
    <w:rsid w:val="004D522D"/>
    <w:rsid w:val="004E05AE"/>
    <w:rsid w:val="005125FA"/>
    <w:rsid w:val="005576C6"/>
    <w:rsid w:val="005674C7"/>
    <w:rsid w:val="00567FCF"/>
    <w:rsid w:val="00573B10"/>
    <w:rsid w:val="00574666"/>
    <w:rsid w:val="0059330B"/>
    <w:rsid w:val="005B7BD9"/>
    <w:rsid w:val="005C3F00"/>
    <w:rsid w:val="005E03DE"/>
    <w:rsid w:val="005E11FF"/>
    <w:rsid w:val="005F16C1"/>
    <w:rsid w:val="00617F29"/>
    <w:rsid w:val="006559DB"/>
    <w:rsid w:val="00672D31"/>
    <w:rsid w:val="006C6D38"/>
    <w:rsid w:val="006C7512"/>
    <w:rsid w:val="006D0656"/>
    <w:rsid w:val="00713791"/>
    <w:rsid w:val="00716009"/>
    <w:rsid w:val="00742D3F"/>
    <w:rsid w:val="007469EF"/>
    <w:rsid w:val="0075731C"/>
    <w:rsid w:val="00792126"/>
    <w:rsid w:val="00794D42"/>
    <w:rsid w:val="00795822"/>
    <w:rsid w:val="007D09DD"/>
    <w:rsid w:val="007D74DA"/>
    <w:rsid w:val="007E09D6"/>
    <w:rsid w:val="00803C63"/>
    <w:rsid w:val="0087104C"/>
    <w:rsid w:val="008D03C5"/>
    <w:rsid w:val="00930F87"/>
    <w:rsid w:val="00933B78"/>
    <w:rsid w:val="009614B6"/>
    <w:rsid w:val="00962F10"/>
    <w:rsid w:val="0096312D"/>
    <w:rsid w:val="00967080"/>
    <w:rsid w:val="00985112"/>
    <w:rsid w:val="00986DC5"/>
    <w:rsid w:val="009B20DE"/>
    <w:rsid w:val="009C45BD"/>
    <w:rsid w:val="009D7586"/>
    <w:rsid w:val="00A101D7"/>
    <w:rsid w:val="00A15EE9"/>
    <w:rsid w:val="00A16B6B"/>
    <w:rsid w:val="00A312A0"/>
    <w:rsid w:val="00A66963"/>
    <w:rsid w:val="00A714B6"/>
    <w:rsid w:val="00A7470D"/>
    <w:rsid w:val="00A81041"/>
    <w:rsid w:val="00A94478"/>
    <w:rsid w:val="00AA2DE0"/>
    <w:rsid w:val="00AB0C3E"/>
    <w:rsid w:val="00AE2C2D"/>
    <w:rsid w:val="00AF4783"/>
    <w:rsid w:val="00B05C25"/>
    <w:rsid w:val="00B15FFC"/>
    <w:rsid w:val="00B21700"/>
    <w:rsid w:val="00B2366E"/>
    <w:rsid w:val="00B51E54"/>
    <w:rsid w:val="00B81919"/>
    <w:rsid w:val="00B85AB8"/>
    <w:rsid w:val="00BA6660"/>
    <w:rsid w:val="00BB46F0"/>
    <w:rsid w:val="00BE0C2E"/>
    <w:rsid w:val="00BE5004"/>
    <w:rsid w:val="00BE512C"/>
    <w:rsid w:val="00BF123D"/>
    <w:rsid w:val="00C04288"/>
    <w:rsid w:val="00C178A4"/>
    <w:rsid w:val="00C210B5"/>
    <w:rsid w:val="00C862C5"/>
    <w:rsid w:val="00CB3903"/>
    <w:rsid w:val="00CD4400"/>
    <w:rsid w:val="00CD5FD0"/>
    <w:rsid w:val="00CF1911"/>
    <w:rsid w:val="00D2630F"/>
    <w:rsid w:val="00D30476"/>
    <w:rsid w:val="00D30BFD"/>
    <w:rsid w:val="00D52A19"/>
    <w:rsid w:val="00D719B2"/>
    <w:rsid w:val="00D7470C"/>
    <w:rsid w:val="00D809A9"/>
    <w:rsid w:val="00D913DC"/>
    <w:rsid w:val="00DD2B1F"/>
    <w:rsid w:val="00DF6901"/>
    <w:rsid w:val="00E14991"/>
    <w:rsid w:val="00E26611"/>
    <w:rsid w:val="00E80E41"/>
    <w:rsid w:val="00E81772"/>
    <w:rsid w:val="00E91DCD"/>
    <w:rsid w:val="00E94011"/>
    <w:rsid w:val="00EA1ED8"/>
    <w:rsid w:val="00EA6196"/>
    <w:rsid w:val="00EB0386"/>
    <w:rsid w:val="00EB2247"/>
    <w:rsid w:val="00EC036C"/>
    <w:rsid w:val="00EC3155"/>
    <w:rsid w:val="00EF4F6B"/>
    <w:rsid w:val="00EF5FA0"/>
    <w:rsid w:val="00F0343D"/>
    <w:rsid w:val="00F26057"/>
    <w:rsid w:val="00F269E5"/>
    <w:rsid w:val="00F278ED"/>
    <w:rsid w:val="00F36B83"/>
    <w:rsid w:val="00F50379"/>
    <w:rsid w:val="00F865E8"/>
    <w:rsid w:val="00F94C47"/>
    <w:rsid w:val="00F95EF7"/>
    <w:rsid w:val="00F96579"/>
    <w:rsid w:val="00FB59AA"/>
    <w:rsid w:val="00FE0AB9"/>
    <w:rsid w:val="00FE38CA"/>
    <w:rsid w:val="00FF7495"/>
    <w:rsid w:val="00FF77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5:docId w15:val="{045546BF-F6F5-4D0B-997F-E18BB1964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A101D7"/>
    <w:pPr>
      <w:keepLines/>
      <w:spacing w:before="120" w:after="0" w:line="240" w:lineRule="auto"/>
      <w:ind w:left="90"/>
      <w:jc w:val="both"/>
    </w:pPr>
    <w:rPr>
      <w:rFonts w:ascii="Times New Roman" w:eastAsia="Times New Roman" w:hAnsi="Times New Roman" w:cs="Times New Roman"/>
      <w:lang w:eastAsia="en-US"/>
    </w:rPr>
  </w:style>
  <w:style w:type="paragraph" w:styleId="Heading1">
    <w:name w:val="heading 1"/>
    <w:aliases w:val="H1"/>
    <w:basedOn w:val="Normal"/>
    <w:next w:val="Heading2"/>
    <w:link w:val="Heading1Char"/>
    <w:autoRedefine/>
    <w:qFormat/>
    <w:rsid w:val="007D74DA"/>
    <w:pPr>
      <w:pageBreakBefore/>
      <w:numPr>
        <w:numId w:val="1"/>
      </w:numPr>
      <w:tabs>
        <w:tab w:val="clear" w:pos="360"/>
        <w:tab w:val="num" w:pos="426"/>
      </w:tabs>
      <w:spacing w:before="240" w:after="120" w:line="360" w:lineRule="auto"/>
      <w:ind w:left="432" w:hanging="432"/>
      <w:outlineLvl w:val="0"/>
    </w:pPr>
    <w:rPr>
      <w:b/>
      <w:bCs/>
      <w:caps/>
      <w:kern w:val="28"/>
      <w:sz w:val="28"/>
      <w:szCs w:val="28"/>
    </w:rPr>
  </w:style>
  <w:style w:type="paragraph" w:styleId="Heading2">
    <w:name w:val="heading 2"/>
    <w:aliases w:val="l2,H2"/>
    <w:basedOn w:val="Normal"/>
    <w:next w:val="NormalIndent"/>
    <w:link w:val="Heading2Char"/>
    <w:autoRedefine/>
    <w:qFormat/>
    <w:rsid w:val="00F26057"/>
    <w:pPr>
      <w:keepNext/>
      <w:numPr>
        <w:ilvl w:val="1"/>
        <w:numId w:val="1"/>
      </w:numPr>
      <w:spacing w:before="240" w:after="120" w:line="360" w:lineRule="auto"/>
      <w:ind w:left="562" w:hanging="562"/>
      <w:outlineLvl w:val="1"/>
    </w:pPr>
    <w:rPr>
      <w:b/>
      <w:bCs/>
      <w:iCs/>
      <w:sz w:val="28"/>
      <w:szCs w:val="24"/>
    </w:rPr>
  </w:style>
  <w:style w:type="paragraph" w:styleId="Heading3">
    <w:name w:val="heading 3"/>
    <w:basedOn w:val="Normal"/>
    <w:next w:val="Normal"/>
    <w:link w:val="Heading3Char"/>
    <w:autoRedefine/>
    <w:qFormat/>
    <w:rsid w:val="00F26057"/>
    <w:pPr>
      <w:keepNext/>
      <w:numPr>
        <w:ilvl w:val="2"/>
        <w:numId w:val="1"/>
      </w:numPr>
      <w:tabs>
        <w:tab w:val="clear" w:pos="2214"/>
      </w:tabs>
      <w:spacing w:before="240" w:after="240" w:line="360" w:lineRule="auto"/>
      <w:ind w:left="1224"/>
      <w:outlineLvl w:val="2"/>
    </w:pPr>
    <w:rPr>
      <w:b/>
      <w:bCs/>
      <w:sz w:val="24"/>
    </w:rPr>
  </w:style>
  <w:style w:type="paragraph" w:styleId="Heading4">
    <w:name w:val="heading 4"/>
    <w:basedOn w:val="Normal"/>
    <w:next w:val="Normal"/>
    <w:link w:val="Heading4Char"/>
    <w:autoRedefine/>
    <w:qFormat/>
    <w:rsid w:val="00360703"/>
    <w:pPr>
      <w:keepNext/>
      <w:keepLines w:val="0"/>
      <w:spacing w:before="240" w:after="120" w:line="360" w:lineRule="auto"/>
      <w:ind w:left="86"/>
      <w:outlineLvl w:val="3"/>
    </w:pPr>
    <w:rPr>
      <w:b/>
      <w:bCs/>
    </w:rPr>
  </w:style>
  <w:style w:type="paragraph" w:styleId="Heading7">
    <w:name w:val="heading 7"/>
    <w:basedOn w:val="Normal"/>
    <w:next w:val="Normal"/>
    <w:link w:val="Heading7Char"/>
    <w:uiPriority w:val="9"/>
    <w:semiHidden/>
    <w:unhideWhenUsed/>
    <w:qFormat/>
    <w:rsid w:val="0087104C"/>
    <w:pPr>
      <w:keepNext/>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7D74DA"/>
    <w:rPr>
      <w:rFonts w:ascii="Times New Roman" w:eastAsia="Times New Roman" w:hAnsi="Times New Roman" w:cs="Times New Roman"/>
      <w:b/>
      <w:bCs/>
      <w:caps/>
      <w:kern w:val="28"/>
      <w:sz w:val="28"/>
      <w:szCs w:val="28"/>
      <w:lang w:eastAsia="en-US"/>
    </w:rPr>
  </w:style>
  <w:style w:type="character" w:customStyle="1" w:styleId="Heading2Char">
    <w:name w:val="Heading 2 Char"/>
    <w:aliases w:val="l2 Char,H2 Char"/>
    <w:basedOn w:val="DefaultParagraphFont"/>
    <w:link w:val="Heading2"/>
    <w:rsid w:val="00F26057"/>
    <w:rPr>
      <w:rFonts w:ascii="Times New Roman" w:eastAsia="Times New Roman" w:hAnsi="Times New Roman" w:cs="Times New Roman"/>
      <w:b/>
      <w:bCs/>
      <w:iCs/>
      <w:sz w:val="28"/>
      <w:szCs w:val="24"/>
      <w:lang w:eastAsia="en-US"/>
    </w:rPr>
  </w:style>
  <w:style w:type="character" w:customStyle="1" w:styleId="Heading3Char">
    <w:name w:val="Heading 3 Char"/>
    <w:basedOn w:val="DefaultParagraphFont"/>
    <w:link w:val="Heading3"/>
    <w:rsid w:val="00F26057"/>
    <w:rPr>
      <w:rFonts w:ascii="Times New Roman" w:eastAsia="Times New Roman" w:hAnsi="Times New Roman" w:cs="Times New Roman"/>
      <w:b/>
      <w:bCs/>
      <w:sz w:val="24"/>
      <w:lang w:eastAsia="en-US"/>
    </w:rPr>
  </w:style>
  <w:style w:type="character" w:customStyle="1" w:styleId="Heading4Char">
    <w:name w:val="Heading 4 Char"/>
    <w:basedOn w:val="DefaultParagraphFont"/>
    <w:link w:val="Heading4"/>
    <w:rsid w:val="00360703"/>
    <w:rPr>
      <w:rFonts w:ascii="Arial" w:eastAsia="Times New Roman" w:hAnsi="Arial" w:cs="Tahoma"/>
      <w:b/>
      <w:bCs/>
      <w:sz w:val="20"/>
      <w:szCs w:val="20"/>
      <w:lang w:eastAsia="en-US"/>
    </w:rPr>
  </w:style>
  <w:style w:type="paragraph" w:styleId="BodyTextIndent">
    <w:name w:val="Body Text Indent"/>
    <w:basedOn w:val="Normal"/>
    <w:link w:val="BodyTextIndentChar"/>
    <w:rsid w:val="0087104C"/>
    <w:pPr>
      <w:ind w:left="0"/>
    </w:pPr>
  </w:style>
  <w:style w:type="character" w:customStyle="1" w:styleId="BodyTextIndentChar">
    <w:name w:val="Body Text Indent Char"/>
    <w:basedOn w:val="DefaultParagraphFont"/>
    <w:link w:val="BodyTextIndent"/>
    <w:rsid w:val="0087104C"/>
    <w:rPr>
      <w:rFonts w:ascii="Arial" w:eastAsia="Times New Roman" w:hAnsi="Arial" w:cs="Tahoma"/>
      <w:sz w:val="20"/>
      <w:szCs w:val="20"/>
      <w:lang w:eastAsia="en-US"/>
    </w:rPr>
  </w:style>
  <w:style w:type="paragraph" w:styleId="Footer">
    <w:name w:val="footer"/>
    <w:basedOn w:val="Normal"/>
    <w:link w:val="FooterChar"/>
    <w:rsid w:val="0087104C"/>
    <w:pPr>
      <w:tabs>
        <w:tab w:val="center" w:pos="4320"/>
        <w:tab w:val="right" w:pos="8640"/>
      </w:tabs>
      <w:ind w:left="0"/>
    </w:pPr>
  </w:style>
  <w:style w:type="character" w:customStyle="1" w:styleId="FooterChar">
    <w:name w:val="Footer Char"/>
    <w:basedOn w:val="DefaultParagraphFont"/>
    <w:link w:val="Footer"/>
    <w:rsid w:val="0087104C"/>
    <w:rPr>
      <w:rFonts w:ascii="Arial" w:eastAsia="Times New Roman" w:hAnsi="Arial" w:cs="Tahoma"/>
      <w:sz w:val="20"/>
      <w:szCs w:val="20"/>
      <w:lang w:eastAsia="en-US"/>
    </w:rPr>
  </w:style>
  <w:style w:type="paragraph" w:styleId="Header">
    <w:name w:val="header"/>
    <w:basedOn w:val="Normal"/>
    <w:link w:val="HeaderChar"/>
    <w:autoRedefine/>
    <w:rsid w:val="00FF77F4"/>
    <w:pPr>
      <w:pBdr>
        <w:bottom w:val="single" w:sz="2" w:space="1" w:color="808080"/>
      </w:pBdr>
      <w:ind w:left="0"/>
    </w:pPr>
    <w:rPr>
      <w:rFonts w:ascii="Arial" w:hAnsi="Arial" w:cs="Arial"/>
      <w:color w:val="000000" w:themeColor="text1"/>
      <w:sz w:val="20"/>
      <w:szCs w:val="20"/>
      <w:lang w:val="fr-FR"/>
    </w:rPr>
  </w:style>
  <w:style w:type="character" w:customStyle="1" w:styleId="HeaderChar">
    <w:name w:val="Header Char"/>
    <w:basedOn w:val="DefaultParagraphFont"/>
    <w:link w:val="Header"/>
    <w:rsid w:val="00FF77F4"/>
    <w:rPr>
      <w:rFonts w:ascii="Arial" w:eastAsia="Times New Roman" w:hAnsi="Arial" w:cs="Arial"/>
      <w:color w:val="000000" w:themeColor="text1"/>
      <w:sz w:val="20"/>
      <w:szCs w:val="20"/>
      <w:lang w:val="fr-FR" w:eastAsia="en-US"/>
    </w:rPr>
  </w:style>
  <w:style w:type="character" w:styleId="Hyperlink">
    <w:name w:val="Hyperlink"/>
    <w:basedOn w:val="DefaultParagraphFont"/>
    <w:uiPriority w:val="99"/>
    <w:rsid w:val="0087104C"/>
    <w:rPr>
      <w:color w:val="0000FF"/>
      <w:u w:val="single"/>
    </w:rPr>
  </w:style>
  <w:style w:type="paragraph" w:customStyle="1" w:styleId="NormalCaption">
    <w:name w:val="NormalCaption"/>
    <w:basedOn w:val="Normal"/>
    <w:autoRedefine/>
    <w:rsid w:val="0087104C"/>
    <w:pPr>
      <w:spacing w:after="120"/>
      <w:ind w:left="0"/>
      <w:jc w:val="center"/>
    </w:pPr>
    <w:rPr>
      <w:b/>
      <w:bCs/>
    </w:rPr>
  </w:style>
  <w:style w:type="character" w:styleId="PageNumber">
    <w:name w:val="page number"/>
    <w:basedOn w:val="DefaultParagraphFont"/>
    <w:rsid w:val="0087104C"/>
    <w:rPr>
      <w:rFonts w:ascii="Arial" w:hAnsi="Arial"/>
      <w:color w:val="C0C0C0"/>
      <w:sz w:val="16"/>
      <w:szCs w:val="16"/>
    </w:rPr>
  </w:style>
  <w:style w:type="paragraph" w:styleId="NormalIndent">
    <w:name w:val="Normal Indent"/>
    <w:basedOn w:val="Normal"/>
    <w:autoRedefine/>
    <w:rsid w:val="00D2630F"/>
    <w:pPr>
      <w:spacing w:before="80" w:after="80"/>
      <w:ind w:left="0"/>
    </w:pPr>
    <w:rPr>
      <w:rFonts w:cs="Arial"/>
    </w:rPr>
  </w:style>
  <w:style w:type="paragraph" w:styleId="TOC1">
    <w:name w:val="toc 1"/>
    <w:basedOn w:val="Normal"/>
    <w:next w:val="Normal"/>
    <w:autoRedefine/>
    <w:uiPriority w:val="39"/>
    <w:rsid w:val="0087104C"/>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87104C"/>
    <w:pPr>
      <w:tabs>
        <w:tab w:val="left" w:pos="1800"/>
        <w:tab w:val="right" w:leader="dot" w:pos="8305"/>
      </w:tabs>
      <w:spacing w:before="60"/>
      <w:ind w:left="1080"/>
    </w:pPr>
    <w:rPr>
      <w:noProof/>
      <w:sz w:val="16"/>
      <w:szCs w:val="16"/>
    </w:rPr>
  </w:style>
  <w:style w:type="paragraph" w:styleId="BodyText">
    <w:name w:val="Body Text"/>
    <w:basedOn w:val="Normal"/>
    <w:link w:val="BodyTextChar"/>
    <w:rsid w:val="0087104C"/>
    <w:pPr>
      <w:spacing w:before="0"/>
      <w:jc w:val="center"/>
    </w:pPr>
  </w:style>
  <w:style w:type="character" w:customStyle="1" w:styleId="BodyTextChar">
    <w:name w:val="Body Text Char"/>
    <w:basedOn w:val="DefaultParagraphFont"/>
    <w:link w:val="BodyText"/>
    <w:rsid w:val="0087104C"/>
    <w:rPr>
      <w:rFonts w:ascii="Arial" w:eastAsia="Times New Roman" w:hAnsi="Arial" w:cs="Tahoma"/>
      <w:lang w:eastAsia="en-US"/>
    </w:rPr>
  </w:style>
  <w:style w:type="paragraph" w:customStyle="1" w:styleId="NormalTB">
    <w:name w:val="NormalTB"/>
    <w:rsid w:val="0087104C"/>
    <w:pPr>
      <w:spacing w:after="0" w:line="240" w:lineRule="auto"/>
      <w:jc w:val="center"/>
    </w:pPr>
    <w:rPr>
      <w:rFonts w:ascii=".VnTime" w:eastAsia="Times New Roman" w:hAnsi=".VnTime" w:cs="Times New Roman"/>
      <w:sz w:val="20"/>
      <w:szCs w:val="20"/>
      <w:lang w:val="en-GB" w:eastAsia="en-US"/>
    </w:rPr>
  </w:style>
  <w:style w:type="paragraph" w:customStyle="1" w:styleId="Bang">
    <w:name w:val="Bang"/>
    <w:basedOn w:val="Normal"/>
    <w:autoRedefine/>
    <w:rsid w:val="0087104C"/>
    <w:pPr>
      <w:spacing w:before="80" w:after="80"/>
      <w:ind w:left="0"/>
    </w:pPr>
    <w:rPr>
      <w:sz w:val="16"/>
      <w:szCs w:val="16"/>
    </w:rPr>
  </w:style>
  <w:style w:type="paragraph" w:customStyle="1" w:styleId="NormalH">
    <w:name w:val="NormalH"/>
    <w:basedOn w:val="Normal"/>
    <w:autoRedefine/>
    <w:rsid w:val="00567FCF"/>
    <w:pPr>
      <w:pageBreakBefore/>
      <w:tabs>
        <w:tab w:val="left" w:pos="2160"/>
        <w:tab w:val="right" w:pos="5040"/>
        <w:tab w:val="left" w:pos="5760"/>
        <w:tab w:val="right" w:pos="8640"/>
      </w:tabs>
      <w:spacing w:before="360" w:after="240"/>
      <w:ind w:left="0"/>
    </w:pPr>
    <w:rPr>
      <w:b/>
      <w:bCs/>
      <w:caps/>
      <w:color w:val="003400"/>
      <w:szCs w:val="24"/>
    </w:rPr>
  </w:style>
  <w:style w:type="paragraph" w:customStyle="1" w:styleId="HeadingBig">
    <w:name w:val="Heading Big"/>
    <w:basedOn w:val="NormalTB"/>
    <w:rsid w:val="0087104C"/>
    <w:pPr>
      <w:widowControl w:val="0"/>
      <w:spacing w:before="120"/>
    </w:pPr>
    <w:rPr>
      <w:rFonts w:ascii="Swis721 BlkEx BT" w:hAnsi="Swis721 BlkEx BT"/>
      <w:b/>
      <w:bCs/>
      <w:i/>
      <w:iCs/>
      <w:color w:val="6E2500"/>
      <w:spacing w:val="30"/>
      <w:sz w:val="40"/>
      <w:szCs w:val="32"/>
      <w:lang w:val="en-US"/>
    </w:rPr>
  </w:style>
  <w:style w:type="paragraph" w:customStyle="1" w:styleId="bang0">
    <w:name w:val="bang"/>
    <w:basedOn w:val="Normal"/>
    <w:autoRedefine/>
    <w:rsid w:val="00021A66"/>
    <w:pPr>
      <w:keepLines w:val="0"/>
      <w:framePr w:hSpace="180" w:wrap="around" w:vAnchor="text" w:hAnchor="text" w:xAlign="center" w:y="1"/>
      <w:autoSpaceDE w:val="0"/>
      <w:autoSpaceDN w:val="0"/>
      <w:spacing w:before="80" w:after="80"/>
      <w:ind w:left="0"/>
      <w:suppressOverlap/>
      <w:jc w:val="left"/>
    </w:pPr>
    <w:rPr>
      <w:rFonts w:eastAsia="MS Mincho"/>
      <w:color w:val="222222"/>
      <w:shd w:val="clear" w:color="auto" w:fill="FFFFFF"/>
    </w:rPr>
  </w:style>
  <w:style w:type="paragraph" w:customStyle="1" w:styleId="HelpText">
    <w:name w:val="Help Text"/>
    <w:basedOn w:val="Normal"/>
    <w:autoRedefine/>
    <w:rsid w:val="0087104C"/>
    <w:pPr>
      <w:keepLines w:val="0"/>
      <w:spacing w:before="0"/>
      <w:ind w:left="1166" w:hanging="734"/>
    </w:pPr>
    <w:rPr>
      <w:i/>
      <w:color w:val="0000FF"/>
      <w:lang w:eastAsia="de-DE"/>
    </w:rPr>
  </w:style>
  <w:style w:type="paragraph" w:customStyle="1" w:styleId="HelpCont">
    <w:name w:val="Help Cont"/>
    <w:basedOn w:val="HelpText"/>
    <w:rsid w:val="0087104C"/>
    <w:pPr>
      <w:ind w:firstLine="0"/>
    </w:pPr>
    <w:rPr>
      <w:rFonts w:ascii="Helvetica" w:hAnsi="Helvetica"/>
    </w:rPr>
  </w:style>
  <w:style w:type="paragraph" w:customStyle="1" w:styleId="HelpBullet">
    <w:name w:val="Help Bullet"/>
    <w:basedOn w:val="HelpText"/>
    <w:rsid w:val="0087104C"/>
    <w:pPr>
      <w:numPr>
        <w:numId w:val="2"/>
      </w:numPr>
      <w:tabs>
        <w:tab w:val="clear" w:pos="360"/>
        <w:tab w:val="num" w:pos="1134"/>
      </w:tabs>
      <w:ind w:left="1134" w:hanging="283"/>
    </w:pPr>
  </w:style>
  <w:style w:type="paragraph" w:customStyle="1" w:styleId="Body">
    <w:name w:val="Body"/>
    <w:basedOn w:val="Normal"/>
    <w:rsid w:val="0087104C"/>
    <w:pPr>
      <w:keepLines w:val="0"/>
      <w:ind w:left="709"/>
    </w:pPr>
    <w:rPr>
      <w:lang w:eastAsia="de-DE"/>
    </w:rPr>
  </w:style>
  <w:style w:type="paragraph" w:customStyle="1" w:styleId="Bangheader">
    <w:name w:val="Bangheader"/>
    <w:basedOn w:val="Heading7"/>
    <w:autoRedefine/>
    <w:rsid w:val="0087104C"/>
    <w:pPr>
      <w:keepNext w:val="0"/>
      <w:keepLines w:val="0"/>
      <w:autoSpaceDE w:val="0"/>
      <w:autoSpaceDN w:val="0"/>
      <w:spacing w:before="80" w:after="80"/>
      <w:ind w:left="0"/>
      <w:jc w:val="center"/>
    </w:pPr>
    <w:rPr>
      <w:rFonts w:ascii="Arial" w:eastAsia="MS Mincho" w:hAnsi="Arial" w:cs="Tahoma"/>
      <w:b/>
      <w:i w:val="0"/>
      <w:color w:val="auto"/>
      <w:sz w:val="16"/>
      <w:szCs w:val="16"/>
    </w:rPr>
  </w:style>
  <w:style w:type="paragraph" w:customStyle="1" w:styleId="Table">
    <w:name w:val="Table"/>
    <w:basedOn w:val="Normal"/>
    <w:autoRedefine/>
    <w:rsid w:val="0087104C"/>
    <w:pPr>
      <w:keepLines w:val="0"/>
      <w:spacing w:after="120"/>
      <w:ind w:left="0"/>
      <w:jc w:val="center"/>
    </w:pPr>
    <w:rPr>
      <w:rFonts w:eastAsia="MS Mincho"/>
      <w:color w:val="0000FF"/>
      <w:sz w:val="28"/>
      <w:szCs w:val="28"/>
    </w:rPr>
  </w:style>
  <w:style w:type="paragraph" w:customStyle="1" w:styleId="StyleJustified">
    <w:name w:val="Style Justified"/>
    <w:basedOn w:val="Normal"/>
    <w:rsid w:val="0087104C"/>
    <w:pPr>
      <w:keepLines w:val="0"/>
      <w:ind w:left="425"/>
    </w:pPr>
  </w:style>
  <w:style w:type="character" w:customStyle="1" w:styleId="Heading7Char">
    <w:name w:val="Heading 7 Char"/>
    <w:basedOn w:val="DefaultParagraphFont"/>
    <w:link w:val="Heading7"/>
    <w:uiPriority w:val="9"/>
    <w:semiHidden/>
    <w:rsid w:val="0087104C"/>
    <w:rPr>
      <w:rFonts w:asciiTheme="majorHAnsi" w:eastAsiaTheme="majorEastAsia" w:hAnsiTheme="majorHAnsi" w:cstheme="majorBidi"/>
      <w:i/>
      <w:iCs/>
      <w:color w:val="404040" w:themeColor="text1" w:themeTint="BF"/>
      <w:sz w:val="20"/>
      <w:szCs w:val="20"/>
      <w:lang w:eastAsia="en-US"/>
    </w:rPr>
  </w:style>
  <w:style w:type="paragraph" w:styleId="BalloonText">
    <w:name w:val="Balloon Text"/>
    <w:basedOn w:val="Normal"/>
    <w:link w:val="BalloonTextChar"/>
    <w:uiPriority w:val="99"/>
    <w:semiHidden/>
    <w:unhideWhenUsed/>
    <w:rsid w:val="00967080"/>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rsid w:val="00967080"/>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eclipse.org/download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techsmith.com/snagit.html"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ducts.office.com/EN/"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www.microsoft.com/en-us/server-cloud/products/sql-server/" TargetMode="External"/><Relationship Id="rId23" Type="http://schemas.openxmlformats.org/officeDocument/2006/relationships/fontTable" Target="fontTable.xml"/><Relationship Id="rId10" Type="http://schemas.openxmlformats.org/officeDocument/2006/relationships/hyperlink" Target="http://www.sparxsystems.com/products/ea/trial.html"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indows.github.com/index.html" TargetMode="External"/><Relationship Id="rId14" Type="http://schemas.openxmlformats.org/officeDocument/2006/relationships/hyperlink" Target="https://netbeans.org/"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bwMode="auto">
        <a:noFill/>
        <a:ln w="9525">
          <a:solidFill>
            <a:srgbClr val="000000"/>
          </a:solidFill>
          <a:round/>
          <a:headEnd/>
          <a:tailEnd type="triangle" w="med" len="med"/>
        </a:ln>
        <a:extLst>
          <a:ext uri="{909E8E84-426E-40DD-AFC4-6F175D3DCCD1}">
            <a14:hiddenFill xmlns:a14="http://schemas.microsoft.com/office/drawing/2010/main">
              <a:noFill/>
            </a14:hiddenFill>
          </a:ext>
        </a:extLst>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3AEB35-5ADE-4E3C-A7CA-5312EAAE0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12</Pages>
  <Words>1654</Words>
  <Characters>9432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Nguyễn Thành</dc:creator>
  <cp:keywords/>
  <dc:description/>
  <cp:lastModifiedBy>Nam Nguyễn Thành</cp:lastModifiedBy>
  <cp:revision>129</cp:revision>
  <dcterms:created xsi:type="dcterms:W3CDTF">2014-06-10T00:55:00Z</dcterms:created>
  <dcterms:modified xsi:type="dcterms:W3CDTF">2015-08-23T04:23:00Z</dcterms:modified>
</cp:coreProperties>
</file>