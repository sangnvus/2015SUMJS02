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DA" w:rsidRPr="00077E1F" w:rsidRDefault="007D74DA" w:rsidP="007D74DA">
      <w:pPr>
        <w:ind w:left="720" w:firstLine="720"/>
      </w:pPr>
      <w:r w:rsidRPr="00077E1F">
        <w:rPr>
          <w:noProof/>
          <w:lang w:eastAsia="ja-JP"/>
        </w:rPr>
        <w:drawing>
          <wp:inline distT="0" distB="0" distL="0" distR="0" wp14:anchorId="715A8FD3" wp14:editId="3A4C9514">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A16B6B">
      <w:pPr>
        <w:ind w:left="0"/>
      </w:pPr>
    </w:p>
    <w:p w:rsidR="007D74DA" w:rsidRPr="00077E1F" w:rsidRDefault="007D74DA" w:rsidP="007D74DA"/>
    <w:p w:rsidR="007D74DA" w:rsidRPr="00077E1F" w:rsidRDefault="007D74DA" w:rsidP="007D74DA"/>
    <w:p w:rsidR="007D74DA" w:rsidRPr="00077E1F" w:rsidRDefault="00713791" w:rsidP="007D74DA">
      <w:pPr>
        <w:pStyle w:val="HeadingBig"/>
        <w:rPr>
          <w:rFonts w:ascii="Times New Roman" w:hAnsi="Times New Roman"/>
          <w:i w:val="0"/>
          <w:iCs w:val="0"/>
          <w:sz w:val="36"/>
          <w:szCs w:val="36"/>
        </w:rPr>
      </w:pPr>
      <w:r>
        <w:rPr>
          <w:rFonts w:ascii="Times New Roman" w:hAnsi="Times New Roman"/>
          <w:i w:val="0"/>
          <w:iCs w:val="0"/>
          <w:sz w:val="36"/>
          <w:szCs w:val="36"/>
        </w:rPr>
        <w:t>BUS</w:t>
      </w:r>
      <w:r w:rsidR="00573B10">
        <w:rPr>
          <w:rFonts w:ascii="Times New Roman" w:hAnsi="Times New Roman"/>
          <w:i w:val="0"/>
          <w:iCs w:val="0"/>
          <w:sz w:val="36"/>
          <w:szCs w:val="36"/>
        </w:rPr>
        <w:t xml:space="preserve"> USER </w:t>
      </w:r>
      <w:r w:rsidR="00013912">
        <w:rPr>
          <w:rFonts w:ascii="Times New Roman" w:hAnsi="Times New Roman"/>
          <w:i w:val="0"/>
          <w:iCs w:val="0"/>
          <w:sz w:val="36"/>
          <w:szCs w:val="36"/>
        </w:rPr>
        <w:t>SUPPORT SYSTEM</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p w:rsidR="007D74DA" w:rsidRPr="0096312D" w:rsidRDefault="007D74DA" w:rsidP="007D74DA">
      <w:pPr>
        <w:pStyle w:val="NormalTB"/>
        <w:widowControl w:val="0"/>
        <w:spacing w:before="120"/>
        <w:rPr>
          <w:rFonts w:ascii="Times New Roman" w:hAnsi="Times New Roman"/>
          <w:b/>
          <w:bCs/>
          <w:snapToGrid w:val="0"/>
          <w:sz w:val="32"/>
          <w:szCs w:val="32"/>
          <w:lang w:val="fr-FR"/>
        </w:rPr>
      </w:pPr>
      <w:r w:rsidRPr="0096312D">
        <w:rPr>
          <w:rFonts w:ascii="Times New Roman" w:hAnsi="Times New Roman"/>
          <w:b/>
          <w:bCs/>
          <w:snapToGrid w:val="0"/>
          <w:sz w:val="32"/>
          <w:szCs w:val="32"/>
          <w:lang w:val="fr-FR"/>
        </w:rPr>
        <w:t xml:space="preserve">Project Code: </w:t>
      </w:r>
      <w:r w:rsidR="00013912">
        <w:rPr>
          <w:rFonts w:ascii="Times New Roman" w:hAnsi="Times New Roman"/>
          <w:b/>
          <w:bCs/>
          <w:iCs/>
          <w:snapToGrid w:val="0"/>
          <w:sz w:val="32"/>
          <w:szCs w:val="32"/>
          <w:lang w:val="fr-FR"/>
        </w:rPr>
        <w:t>BUSS</w:t>
      </w:r>
    </w:p>
    <w:p w:rsidR="007D74DA" w:rsidRPr="0096312D" w:rsidRDefault="007D74DA" w:rsidP="007D74DA">
      <w:pPr>
        <w:pStyle w:val="NormalTB"/>
        <w:widowControl w:val="0"/>
        <w:spacing w:before="120"/>
        <w:rPr>
          <w:rFonts w:ascii="Times New Roman" w:hAnsi="Times New Roman"/>
          <w:b/>
          <w:bCs/>
          <w:snapToGrid w:val="0"/>
          <w:sz w:val="32"/>
          <w:szCs w:val="32"/>
          <w:lang w:val="fr-FR" w:eastAsia="ja-JP"/>
        </w:rPr>
      </w:pPr>
      <w:r w:rsidRPr="0096312D">
        <w:rPr>
          <w:rFonts w:ascii="Times New Roman" w:hAnsi="Times New Roman"/>
          <w:b/>
          <w:bCs/>
          <w:snapToGrid w:val="0"/>
          <w:sz w:val="32"/>
          <w:szCs w:val="32"/>
          <w:lang w:val="fr-FR"/>
        </w:rPr>
        <w:t xml:space="preserve">Document Code: </w:t>
      </w:r>
      <w:r w:rsidR="00013912">
        <w:rPr>
          <w:rFonts w:ascii="Times New Roman" w:hAnsi="Times New Roman"/>
          <w:b/>
          <w:bCs/>
          <w:iCs/>
          <w:snapToGrid w:val="0"/>
          <w:sz w:val="32"/>
          <w:szCs w:val="32"/>
          <w:lang w:val="fr-FR"/>
        </w:rPr>
        <w:t>BUSS</w:t>
      </w:r>
      <w:r w:rsidRPr="0096312D">
        <w:rPr>
          <w:rFonts w:ascii="Times New Roman" w:hAnsi="Times New Roman"/>
          <w:b/>
          <w:bCs/>
          <w:iCs/>
          <w:snapToGrid w:val="0"/>
          <w:sz w:val="32"/>
          <w:szCs w:val="32"/>
          <w:lang w:val="fr-FR"/>
        </w:rPr>
        <w:t>_</w:t>
      </w:r>
      <w:r w:rsidR="00573B10" w:rsidRPr="0096312D">
        <w:rPr>
          <w:rFonts w:ascii="Times New Roman" w:hAnsi="Times New Roman"/>
          <w:b/>
          <w:bCs/>
          <w:iCs/>
          <w:snapToGrid w:val="0"/>
          <w:sz w:val="32"/>
          <w:szCs w:val="32"/>
          <w:lang w:val="fr-FR"/>
        </w:rPr>
        <w:t>CMPl</w:t>
      </w:r>
      <w:r w:rsidRPr="0096312D">
        <w:rPr>
          <w:rFonts w:ascii="Times New Roman" w:hAnsi="Times New Roman"/>
          <w:b/>
          <w:bCs/>
          <w:iCs/>
          <w:snapToGrid w:val="0"/>
          <w:sz w:val="32"/>
          <w:szCs w:val="32"/>
          <w:lang w:val="fr-FR"/>
        </w:rPr>
        <w:t>an</w:t>
      </w:r>
      <w:r w:rsidRPr="0096312D">
        <w:rPr>
          <w:rFonts w:ascii="Times New Roman" w:hAnsi="Times New Roman"/>
          <w:b/>
          <w:bCs/>
          <w:snapToGrid w:val="0"/>
          <w:sz w:val="32"/>
          <w:szCs w:val="32"/>
          <w:lang w:val="fr-FR"/>
        </w:rPr>
        <w:t>_v</w:t>
      </w:r>
      <w:r w:rsidRPr="0096312D">
        <w:rPr>
          <w:rFonts w:ascii="Times New Roman" w:hAnsi="Times New Roman"/>
          <w:b/>
          <w:bCs/>
          <w:snapToGrid w:val="0"/>
          <w:sz w:val="32"/>
          <w:szCs w:val="32"/>
          <w:lang w:val="fr-FR" w:eastAsia="ja-JP"/>
        </w:rPr>
        <w:t>1.0_EN</w:t>
      </w:r>
    </w:p>
    <w:p w:rsidR="007D74DA" w:rsidRPr="0096312D" w:rsidRDefault="007D74DA" w:rsidP="007D74DA">
      <w:pPr>
        <w:rPr>
          <w:lang w:val="fr-FR"/>
        </w:rPr>
      </w:pPr>
    </w:p>
    <w:p w:rsidR="007D74DA" w:rsidRPr="0096312D" w:rsidRDefault="007D74DA" w:rsidP="007D74DA">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t>Ha</w:t>
      </w:r>
      <w:r w:rsidR="00E26611">
        <w:rPr>
          <w:rFonts w:ascii="Times New Roman" w:hAnsi="Times New Roman"/>
          <w:b/>
          <w:snapToGrid w:val="0"/>
          <w:sz w:val="24"/>
          <w:szCs w:val="24"/>
        </w:rPr>
        <w:t>noi, 13/05/2015</w:t>
      </w:r>
    </w:p>
    <w:p w:rsidR="0087104C" w:rsidRPr="00F269E5" w:rsidRDefault="0087104C" w:rsidP="00567FCF">
      <w:pPr>
        <w:pStyle w:val="NormalH"/>
      </w:pPr>
      <w:r w:rsidRPr="00FF77F4">
        <w:lastRenderedPageBreak/>
        <w:t>SIGNATURE</w:t>
      </w:r>
      <w:r w:rsidRPr="00F269E5">
        <w:t xml:space="preserve"> </w:t>
      </w:r>
      <w:smartTag w:uri="urn:schemas-microsoft-com:office:smarttags" w:element="stockticker">
        <w:r w:rsidRPr="00FF77F4">
          <w:t>PAGE</w:t>
        </w:r>
      </w:smartTag>
    </w:p>
    <w:p w:rsidR="0087104C" w:rsidRPr="00A101D7" w:rsidRDefault="0087104C" w:rsidP="00A101D7">
      <w:r w:rsidRPr="00A101D7">
        <w:t>AUTHOR:</w:t>
      </w:r>
      <w:r w:rsidRPr="00A101D7">
        <w:tab/>
      </w:r>
      <w:r w:rsidRPr="00A101D7">
        <w:tab/>
      </w:r>
      <w:r w:rsidR="004C2DB6">
        <w:t>Nguyen Thanh</w:t>
      </w:r>
      <w:r w:rsidR="00E14991">
        <w:t xml:space="preserve"> Nam</w:t>
      </w:r>
      <w:r w:rsidR="004500A3">
        <w:tab/>
        <w:t xml:space="preserve">              13/05/2015</w:t>
      </w:r>
    </w:p>
    <w:p w:rsidR="0087104C" w:rsidRPr="00A101D7" w:rsidRDefault="0087104C" w:rsidP="00A101D7">
      <w:r w:rsidRPr="00A101D7">
        <w:tab/>
      </w:r>
      <w:r w:rsidRPr="00A101D7">
        <w:tab/>
      </w:r>
      <w:r w:rsidRPr="00A101D7">
        <w:tab/>
      </w:r>
      <w:r w:rsidR="00E14991">
        <w:t>Project Manager</w:t>
      </w:r>
    </w:p>
    <w:p w:rsidR="0087104C" w:rsidRPr="00A101D7" w:rsidRDefault="0087104C" w:rsidP="00A101D7"/>
    <w:p w:rsidR="0087104C" w:rsidRPr="00A101D7" w:rsidRDefault="00BE0C2E" w:rsidP="00A101D7">
      <w:r>
        <w:t>REVIEWERS:</w:t>
      </w:r>
      <w:r>
        <w:tab/>
      </w:r>
      <w:r>
        <w:tab/>
        <w:t>Nguye</w:t>
      </w:r>
      <w:r w:rsidR="0087104C" w:rsidRPr="00A101D7">
        <w:t xml:space="preserve">n </w:t>
      </w:r>
      <w:r w:rsidR="00E14991">
        <w:t>T</w:t>
      </w:r>
      <w:r>
        <w:t>hanh</w:t>
      </w:r>
      <w:r w:rsidR="00E14991">
        <w:t xml:space="preserve"> Nam</w:t>
      </w:r>
      <w:r w:rsidR="0087104C" w:rsidRPr="00A101D7">
        <w:tab/>
        <w:t xml:space="preserve">          </w:t>
      </w:r>
      <w:r w:rsidR="004500A3">
        <w:t xml:space="preserve">    1</w:t>
      </w:r>
      <w:ins w:id="0" w:author="Nam Nguyễn Thành" w:date="2015-05-19T15:48:00Z">
        <w:r w:rsidR="00D52A19">
          <w:t>5</w:t>
        </w:r>
      </w:ins>
      <w:del w:id="1" w:author="Nam Nguyễn Thành" w:date="2015-05-19T15:48:00Z">
        <w:r w:rsidR="004500A3" w:rsidDel="00D52A19">
          <w:delText>3</w:delText>
        </w:r>
      </w:del>
      <w:r w:rsidR="004500A3">
        <w:t>/05/2015</w:t>
      </w:r>
    </w:p>
    <w:p w:rsidR="0087104C" w:rsidRPr="00A101D7" w:rsidRDefault="00E14991" w:rsidP="00A101D7">
      <w:r>
        <w:tab/>
      </w:r>
      <w:r>
        <w:tab/>
      </w:r>
      <w:r>
        <w:tab/>
        <w:t>Project Manager</w:t>
      </w:r>
    </w:p>
    <w:p w:rsidR="005F16C1" w:rsidRDefault="005F16C1" w:rsidP="005F16C1">
      <w:pPr>
        <w:ind w:left="1530" w:firstLine="630"/>
      </w:pPr>
    </w:p>
    <w:p w:rsidR="005F16C1" w:rsidRPr="00A101D7" w:rsidRDefault="004C2DB6" w:rsidP="005F16C1">
      <w:pPr>
        <w:ind w:left="1530" w:firstLine="630"/>
      </w:pPr>
      <w:r>
        <w:t>Trinh Thi Tuyet Mai</w:t>
      </w:r>
      <w:r w:rsidR="005F16C1" w:rsidRPr="00A101D7">
        <w:tab/>
        <w:t xml:space="preserve">          </w:t>
      </w:r>
      <w:r w:rsidR="005F16C1">
        <w:t xml:space="preserve">    1</w:t>
      </w:r>
      <w:ins w:id="2" w:author="Nam Nguyễn Thành" w:date="2015-05-19T15:48:00Z">
        <w:r w:rsidR="00EB2247">
          <w:t>8</w:t>
        </w:r>
      </w:ins>
      <w:del w:id="3" w:author="Nam Nguyễn Thành" w:date="2015-05-19T15:48:00Z">
        <w:r w:rsidR="005F16C1" w:rsidDel="00EB2247">
          <w:delText>3</w:delText>
        </w:r>
      </w:del>
      <w:r w:rsidR="005F16C1">
        <w:t>/05/2015</w:t>
      </w:r>
    </w:p>
    <w:p w:rsidR="005F16C1" w:rsidRPr="00A101D7" w:rsidRDefault="005F16C1" w:rsidP="005F16C1">
      <w:r>
        <w:tab/>
      </w:r>
      <w:r>
        <w:tab/>
      </w:r>
      <w:r>
        <w:tab/>
        <w:t>Team member</w:t>
      </w:r>
    </w:p>
    <w:p w:rsidR="0087104C" w:rsidRPr="00A101D7" w:rsidRDefault="0087104C" w:rsidP="00A101D7"/>
    <w:p w:rsidR="0087104C" w:rsidRPr="00A101D7" w:rsidRDefault="0087104C" w:rsidP="00A101D7"/>
    <w:p w:rsidR="0087104C" w:rsidRPr="00A101D7" w:rsidRDefault="00BE0C2E" w:rsidP="00A101D7">
      <w:r>
        <w:t>APPROVAL:</w:t>
      </w:r>
      <w:r>
        <w:tab/>
      </w:r>
      <w:r>
        <w:tab/>
        <w:t>Nguyen Va</w:t>
      </w:r>
      <w:r w:rsidR="0087104C" w:rsidRPr="00A101D7">
        <w:t>n Sang</w:t>
      </w:r>
      <w:r w:rsidR="000F4479">
        <w:t xml:space="preserve">  </w:t>
      </w:r>
      <w:r w:rsidR="004500A3">
        <w:t xml:space="preserve">                      1</w:t>
      </w:r>
      <w:ins w:id="4" w:author="Nam Nguyễn Thành" w:date="2015-05-19T15:48:00Z">
        <w:r w:rsidR="00EB2247">
          <w:t>9</w:t>
        </w:r>
      </w:ins>
      <w:del w:id="5" w:author="Nam Nguyễn Thành" w:date="2015-05-19T15:48:00Z">
        <w:r w:rsidR="004500A3" w:rsidDel="00EB2247">
          <w:delText>6</w:delText>
        </w:r>
      </w:del>
      <w:r w:rsidR="004500A3">
        <w:t>/05/2015</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DF6901">
      <w:pPr>
        <w:pStyle w:val="Footer"/>
        <w:spacing w:before="0" w:after="120"/>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rsidTr="00A101D7">
        <w:tc>
          <w:tcPr>
            <w:tcW w:w="1080"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Effective Date</w:t>
            </w:r>
          </w:p>
        </w:tc>
        <w:tc>
          <w:tcPr>
            <w:tcW w:w="1645"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Changed Item</w:t>
            </w:r>
          </w:p>
        </w:tc>
        <w:tc>
          <w:tcPr>
            <w:tcW w:w="1145"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A*</w:t>
            </w:r>
            <w:r w:rsidRPr="00567FCF">
              <w:rPr>
                <w:rFonts w:cs="Arial"/>
                <w:sz w:val="20"/>
                <w:szCs w:val="20"/>
              </w:rPr>
              <w:br/>
              <w:t>M, D</w:t>
            </w:r>
          </w:p>
        </w:tc>
        <w:tc>
          <w:tcPr>
            <w:tcW w:w="2161"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Change Description</w:t>
            </w:r>
          </w:p>
        </w:tc>
        <w:tc>
          <w:tcPr>
            <w:tcW w:w="2249"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Reason for Change</w:t>
            </w:r>
          </w:p>
        </w:tc>
        <w:tc>
          <w:tcPr>
            <w:tcW w:w="1170"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Revision Number</w:t>
            </w:r>
          </w:p>
        </w:tc>
      </w:tr>
      <w:tr w:rsidR="0087104C" w:rsidRPr="007D74DA" w:rsidTr="00A101D7">
        <w:tc>
          <w:tcPr>
            <w:tcW w:w="1080" w:type="dxa"/>
            <w:vAlign w:val="center"/>
          </w:tcPr>
          <w:p w:rsidR="0087104C" w:rsidRPr="00567FCF" w:rsidRDefault="0096312D" w:rsidP="00A101D7">
            <w:pPr>
              <w:pStyle w:val="Bang"/>
              <w:rPr>
                <w:rFonts w:ascii="Arial" w:hAnsi="Arial" w:cs="Arial"/>
                <w:sz w:val="20"/>
                <w:szCs w:val="20"/>
              </w:rPr>
            </w:pPr>
            <w:r>
              <w:rPr>
                <w:rFonts w:ascii="Arial" w:hAnsi="Arial" w:cs="Arial"/>
                <w:sz w:val="20"/>
                <w:szCs w:val="20"/>
              </w:rPr>
              <w:t>13/</w:t>
            </w:r>
            <w:r w:rsidRPr="0096312D">
              <w:rPr>
                <w:rFonts w:ascii="Arial" w:hAnsi="Arial" w:cs="Arial"/>
                <w:sz w:val="20"/>
                <w:szCs w:val="20"/>
              </w:rPr>
              <w:t>5/2015</w:t>
            </w:r>
          </w:p>
        </w:tc>
        <w:tc>
          <w:tcPr>
            <w:tcW w:w="1645" w:type="dxa"/>
            <w:vAlign w:val="center"/>
          </w:tcPr>
          <w:p w:rsidR="0087104C" w:rsidRPr="00567FCF" w:rsidRDefault="0087104C" w:rsidP="00A101D7">
            <w:pPr>
              <w:pStyle w:val="Bang"/>
              <w:rPr>
                <w:rFonts w:ascii="Arial" w:hAnsi="Arial" w:cs="Arial"/>
                <w:sz w:val="20"/>
                <w:szCs w:val="20"/>
              </w:rPr>
            </w:pPr>
            <w:r w:rsidRPr="00567FCF">
              <w:rPr>
                <w:rFonts w:ascii="Arial" w:hAnsi="Arial" w:cs="Arial"/>
                <w:sz w:val="20"/>
                <w:szCs w:val="20"/>
              </w:rPr>
              <w:t>Add new</w:t>
            </w:r>
          </w:p>
        </w:tc>
        <w:tc>
          <w:tcPr>
            <w:tcW w:w="1145" w:type="dxa"/>
            <w:vAlign w:val="center"/>
          </w:tcPr>
          <w:p w:rsidR="0087104C" w:rsidRPr="00567FCF" w:rsidRDefault="0087104C" w:rsidP="00A101D7">
            <w:pPr>
              <w:pStyle w:val="Bang"/>
              <w:rPr>
                <w:rFonts w:ascii="Arial" w:hAnsi="Arial" w:cs="Arial"/>
                <w:sz w:val="20"/>
                <w:szCs w:val="20"/>
              </w:rPr>
            </w:pPr>
            <w:r w:rsidRPr="00567FCF">
              <w:rPr>
                <w:rFonts w:ascii="Arial" w:hAnsi="Arial" w:cs="Arial"/>
                <w:sz w:val="20"/>
                <w:szCs w:val="20"/>
              </w:rPr>
              <w:t>A</w:t>
            </w:r>
          </w:p>
        </w:tc>
        <w:tc>
          <w:tcPr>
            <w:tcW w:w="2161" w:type="dxa"/>
            <w:vAlign w:val="center"/>
          </w:tcPr>
          <w:p w:rsidR="0087104C" w:rsidRPr="00567FCF" w:rsidRDefault="005E11FF" w:rsidP="00A101D7">
            <w:pPr>
              <w:pStyle w:val="Bang"/>
              <w:rPr>
                <w:rFonts w:ascii="Arial" w:hAnsi="Arial" w:cs="Arial"/>
                <w:sz w:val="20"/>
                <w:szCs w:val="20"/>
              </w:rPr>
            </w:pPr>
            <w:r w:rsidRPr="00567FCF">
              <w:rPr>
                <w:rFonts w:ascii="Arial" w:hAnsi="Arial" w:cs="Arial"/>
                <w:sz w:val="20"/>
                <w:szCs w:val="20"/>
              </w:rPr>
              <w:t>Add this document</w:t>
            </w:r>
          </w:p>
        </w:tc>
        <w:tc>
          <w:tcPr>
            <w:tcW w:w="2249" w:type="dxa"/>
          </w:tcPr>
          <w:p w:rsidR="0087104C" w:rsidRPr="00567FCF" w:rsidRDefault="005E11FF" w:rsidP="00A101D7">
            <w:pPr>
              <w:pStyle w:val="Bang"/>
              <w:rPr>
                <w:rFonts w:ascii="Arial" w:hAnsi="Arial" w:cs="Arial"/>
                <w:sz w:val="20"/>
                <w:szCs w:val="20"/>
              </w:rPr>
            </w:pPr>
            <w:r w:rsidRPr="00567FCF">
              <w:rPr>
                <w:rFonts w:ascii="Arial" w:hAnsi="Arial" w:cs="Arial"/>
                <w:sz w:val="20"/>
                <w:szCs w:val="20"/>
              </w:rPr>
              <w:t>Add new</w:t>
            </w:r>
          </w:p>
        </w:tc>
        <w:tc>
          <w:tcPr>
            <w:tcW w:w="1170" w:type="dxa"/>
            <w:vAlign w:val="center"/>
          </w:tcPr>
          <w:p w:rsidR="0087104C" w:rsidRPr="00567FCF" w:rsidRDefault="007D74DA" w:rsidP="00A101D7">
            <w:pPr>
              <w:pStyle w:val="Bang"/>
              <w:rPr>
                <w:rFonts w:ascii="Arial" w:hAnsi="Arial" w:cs="Arial"/>
                <w:sz w:val="20"/>
                <w:szCs w:val="20"/>
              </w:rPr>
            </w:pPr>
            <w:r w:rsidRPr="00567FCF">
              <w:rPr>
                <w:rFonts w:ascii="Arial" w:hAnsi="Arial" w:cs="Arial"/>
                <w:sz w:val="20"/>
                <w:szCs w:val="20"/>
              </w:rPr>
              <w:t>v</w:t>
            </w:r>
            <w:r w:rsidR="00AA2DE0" w:rsidRPr="00567FCF">
              <w:rPr>
                <w:rFonts w:ascii="Arial" w:hAnsi="Arial" w:cs="Arial"/>
                <w:sz w:val="20"/>
                <w:szCs w:val="20"/>
              </w:rPr>
              <w:t>1.0</w:t>
            </w:r>
          </w:p>
        </w:tc>
      </w:tr>
      <w:tr w:rsidR="0087104C" w:rsidRPr="007D74DA" w:rsidTr="00A101D7">
        <w:tc>
          <w:tcPr>
            <w:tcW w:w="1080" w:type="dxa"/>
            <w:vAlign w:val="center"/>
          </w:tcPr>
          <w:p w:rsidR="0087104C" w:rsidRPr="00567FCF" w:rsidRDefault="0087104C" w:rsidP="00A101D7">
            <w:pPr>
              <w:pStyle w:val="Bang"/>
              <w:rPr>
                <w:rFonts w:ascii="Arial" w:hAnsi="Arial" w:cs="Arial"/>
                <w:sz w:val="20"/>
                <w:szCs w:val="20"/>
              </w:rPr>
            </w:pPr>
          </w:p>
        </w:tc>
        <w:tc>
          <w:tcPr>
            <w:tcW w:w="1645" w:type="dxa"/>
            <w:vAlign w:val="center"/>
          </w:tcPr>
          <w:p w:rsidR="0087104C" w:rsidRPr="00567FCF" w:rsidRDefault="0087104C" w:rsidP="00A101D7">
            <w:pPr>
              <w:pStyle w:val="Bang"/>
              <w:rPr>
                <w:rFonts w:ascii="Arial" w:hAnsi="Arial" w:cs="Arial"/>
                <w:sz w:val="20"/>
                <w:szCs w:val="20"/>
              </w:rPr>
            </w:pPr>
          </w:p>
        </w:tc>
        <w:tc>
          <w:tcPr>
            <w:tcW w:w="1145" w:type="dxa"/>
            <w:vAlign w:val="center"/>
          </w:tcPr>
          <w:p w:rsidR="0087104C" w:rsidRPr="00567FCF" w:rsidRDefault="0087104C" w:rsidP="00A101D7">
            <w:pPr>
              <w:pStyle w:val="Bang"/>
              <w:rPr>
                <w:rFonts w:ascii="Arial" w:hAnsi="Arial" w:cs="Arial"/>
                <w:sz w:val="20"/>
                <w:szCs w:val="20"/>
              </w:rPr>
            </w:pPr>
          </w:p>
        </w:tc>
        <w:tc>
          <w:tcPr>
            <w:tcW w:w="2161" w:type="dxa"/>
            <w:vAlign w:val="center"/>
          </w:tcPr>
          <w:p w:rsidR="0087104C" w:rsidRPr="00567FCF" w:rsidRDefault="0087104C" w:rsidP="00A101D7">
            <w:pPr>
              <w:pStyle w:val="Bang"/>
              <w:rPr>
                <w:rFonts w:ascii="Arial" w:hAnsi="Arial" w:cs="Arial"/>
                <w:sz w:val="20"/>
                <w:szCs w:val="20"/>
              </w:rPr>
            </w:pPr>
          </w:p>
        </w:tc>
        <w:tc>
          <w:tcPr>
            <w:tcW w:w="2249" w:type="dxa"/>
          </w:tcPr>
          <w:p w:rsidR="0087104C" w:rsidRPr="00567FCF" w:rsidRDefault="0087104C" w:rsidP="00A101D7">
            <w:pPr>
              <w:pStyle w:val="Bang"/>
              <w:rPr>
                <w:rFonts w:ascii="Arial" w:hAnsi="Arial" w:cs="Arial"/>
                <w:sz w:val="20"/>
                <w:szCs w:val="20"/>
              </w:rPr>
            </w:pPr>
          </w:p>
        </w:tc>
        <w:tc>
          <w:tcPr>
            <w:tcW w:w="1170" w:type="dxa"/>
            <w:vAlign w:val="center"/>
          </w:tcPr>
          <w:p w:rsidR="0087104C" w:rsidRPr="00567FCF" w:rsidRDefault="0087104C" w:rsidP="00A101D7">
            <w:pPr>
              <w:pStyle w:val="Bang"/>
              <w:rPr>
                <w:rFonts w:ascii="Arial" w:hAnsi="Arial" w:cs="Arial"/>
                <w:sz w:val="20"/>
                <w:szCs w:val="20"/>
              </w:rPr>
            </w:pPr>
          </w:p>
        </w:tc>
      </w:tr>
      <w:tr w:rsidR="0087104C" w:rsidRPr="007D74DA" w:rsidTr="00A101D7">
        <w:tc>
          <w:tcPr>
            <w:tcW w:w="1080" w:type="dxa"/>
            <w:vAlign w:val="center"/>
          </w:tcPr>
          <w:p w:rsidR="0087104C" w:rsidRPr="00567FCF" w:rsidRDefault="0087104C" w:rsidP="00A101D7">
            <w:pPr>
              <w:pStyle w:val="Bang"/>
              <w:rPr>
                <w:rFonts w:ascii="Arial" w:hAnsi="Arial" w:cs="Arial"/>
                <w:sz w:val="20"/>
                <w:szCs w:val="20"/>
              </w:rPr>
            </w:pPr>
          </w:p>
        </w:tc>
        <w:tc>
          <w:tcPr>
            <w:tcW w:w="1645" w:type="dxa"/>
            <w:vAlign w:val="center"/>
          </w:tcPr>
          <w:p w:rsidR="0087104C" w:rsidRPr="00567FCF" w:rsidRDefault="0087104C" w:rsidP="00A101D7">
            <w:pPr>
              <w:pStyle w:val="Bang"/>
              <w:rPr>
                <w:rFonts w:ascii="Arial" w:hAnsi="Arial" w:cs="Arial"/>
                <w:sz w:val="20"/>
                <w:szCs w:val="20"/>
              </w:rPr>
            </w:pPr>
          </w:p>
        </w:tc>
        <w:tc>
          <w:tcPr>
            <w:tcW w:w="1145" w:type="dxa"/>
            <w:vAlign w:val="center"/>
          </w:tcPr>
          <w:p w:rsidR="0087104C" w:rsidRPr="00567FCF" w:rsidRDefault="0087104C" w:rsidP="00A101D7">
            <w:pPr>
              <w:pStyle w:val="Bang"/>
              <w:rPr>
                <w:rFonts w:ascii="Arial" w:hAnsi="Arial" w:cs="Arial"/>
                <w:sz w:val="20"/>
                <w:szCs w:val="20"/>
              </w:rPr>
            </w:pPr>
          </w:p>
        </w:tc>
        <w:tc>
          <w:tcPr>
            <w:tcW w:w="2161" w:type="dxa"/>
            <w:vAlign w:val="center"/>
          </w:tcPr>
          <w:p w:rsidR="0087104C" w:rsidRPr="00567FCF" w:rsidRDefault="0087104C" w:rsidP="00A101D7">
            <w:pPr>
              <w:pStyle w:val="Bang"/>
              <w:rPr>
                <w:rFonts w:ascii="Arial" w:hAnsi="Arial" w:cs="Arial"/>
                <w:sz w:val="20"/>
                <w:szCs w:val="20"/>
              </w:rPr>
            </w:pPr>
          </w:p>
        </w:tc>
        <w:tc>
          <w:tcPr>
            <w:tcW w:w="2249" w:type="dxa"/>
          </w:tcPr>
          <w:p w:rsidR="0087104C" w:rsidRPr="00567FCF" w:rsidRDefault="0087104C" w:rsidP="00A101D7">
            <w:pPr>
              <w:pStyle w:val="Bang"/>
              <w:rPr>
                <w:rFonts w:ascii="Arial" w:hAnsi="Arial" w:cs="Arial"/>
                <w:sz w:val="20"/>
                <w:szCs w:val="20"/>
              </w:rPr>
            </w:pPr>
          </w:p>
        </w:tc>
        <w:tc>
          <w:tcPr>
            <w:tcW w:w="1170" w:type="dxa"/>
            <w:vAlign w:val="center"/>
          </w:tcPr>
          <w:p w:rsidR="0087104C" w:rsidRPr="00567FCF" w:rsidRDefault="0087104C" w:rsidP="00A101D7">
            <w:pPr>
              <w:pStyle w:val="Bang"/>
              <w:rPr>
                <w:rFonts w:ascii="Arial" w:hAnsi="Arial" w:cs="Arial"/>
                <w:sz w:val="20"/>
                <w:szCs w:val="20"/>
              </w:rPr>
            </w:pPr>
          </w:p>
        </w:tc>
      </w:tr>
    </w:tbl>
    <w:p w:rsidR="0087104C" w:rsidRPr="00F269E5" w:rsidRDefault="0087104C" w:rsidP="00A101D7">
      <w:pPr>
        <w:pStyle w:val="Footer"/>
      </w:pPr>
    </w:p>
    <w:p w:rsidR="0087104C" w:rsidRPr="00567FCF" w:rsidRDefault="0087104C" w:rsidP="00567FCF">
      <w:pPr>
        <w:pStyle w:val="NormalH"/>
      </w:pPr>
      <w:r w:rsidRPr="00567FCF">
        <w:lastRenderedPageBreak/>
        <w:t>TA</w:t>
      </w:r>
      <w:r w:rsidR="00BA6660" w:rsidRPr="00567FCF">
        <w:t>B</w:t>
      </w:r>
      <w:r w:rsidR="00567FCF" w:rsidRPr="00567FCF">
        <w:t>L</w:t>
      </w:r>
      <w:r w:rsidRPr="00567FCF">
        <w:t>E OF CONTENTS</w:t>
      </w:r>
    </w:p>
    <w:bookmarkStart w:id="6" w:name="_Toc452446886"/>
    <w:p w:rsidR="00A16B6B" w:rsidRPr="00567FCF"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396310095" w:history="1">
        <w:r w:rsidR="00A16B6B" w:rsidRPr="00567FCF">
          <w:rPr>
            <w:rStyle w:val="Hyperlink"/>
          </w:rPr>
          <w:t>1.</w:t>
        </w:r>
        <w:r w:rsidR="00A16B6B" w:rsidRPr="00567FCF">
          <w:rPr>
            <w:rFonts w:asciiTheme="minorHAnsi" w:eastAsiaTheme="minorEastAsia" w:hAnsiTheme="minorHAnsi" w:cstheme="minorBidi"/>
            <w:b w:val="0"/>
            <w:bCs w:val="0"/>
            <w:caps w:val="0"/>
            <w:lang w:eastAsia="ja-JP"/>
          </w:rPr>
          <w:tab/>
        </w:r>
        <w:r w:rsidR="00A16B6B" w:rsidRPr="00567FCF">
          <w:rPr>
            <w:rStyle w:val="Hyperlink"/>
          </w:rPr>
          <w:t>Introduction</w:t>
        </w:r>
        <w:r w:rsidR="00A16B6B" w:rsidRPr="00567FCF">
          <w:rPr>
            <w:webHidden/>
          </w:rPr>
          <w:tab/>
        </w:r>
        <w:r w:rsidR="00A16B6B" w:rsidRPr="00567FCF">
          <w:rPr>
            <w:webHidden/>
          </w:rPr>
          <w:fldChar w:fldCharType="begin"/>
        </w:r>
        <w:r w:rsidR="00A16B6B" w:rsidRPr="00567FCF">
          <w:rPr>
            <w:webHidden/>
          </w:rPr>
          <w:instrText xml:space="preserve"> PAGEREF _Toc396310095 \h </w:instrText>
        </w:r>
        <w:r w:rsidR="00A16B6B" w:rsidRPr="00567FCF">
          <w:rPr>
            <w:webHidden/>
          </w:rPr>
        </w:r>
        <w:r w:rsidR="00A16B6B" w:rsidRPr="00567FCF">
          <w:rPr>
            <w:webHidden/>
          </w:rPr>
          <w:fldChar w:fldCharType="separate"/>
        </w:r>
        <w:r w:rsidR="00A16B6B" w:rsidRPr="00567FCF">
          <w:rPr>
            <w:webHidden/>
          </w:rPr>
          <w:t>4</w:t>
        </w:r>
        <w:r w:rsidR="00A16B6B" w:rsidRPr="00567FCF">
          <w:rPr>
            <w:webHidden/>
          </w:rPr>
          <w:fldChar w:fldCharType="end"/>
        </w:r>
      </w:hyperlink>
    </w:p>
    <w:p w:rsidR="00A16B6B" w:rsidRPr="00567FCF" w:rsidRDefault="00B21700">
      <w:pPr>
        <w:pStyle w:val="TOC2"/>
        <w:rPr>
          <w:rFonts w:asciiTheme="minorHAnsi" w:eastAsiaTheme="minorEastAsia" w:hAnsiTheme="minorHAnsi" w:cstheme="minorBidi"/>
          <w:sz w:val="22"/>
          <w:szCs w:val="22"/>
          <w:lang w:eastAsia="ja-JP"/>
        </w:rPr>
      </w:pPr>
      <w:hyperlink w:anchor="_Toc396310096" w:history="1">
        <w:r w:rsidR="00A16B6B" w:rsidRPr="00567FCF">
          <w:rPr>
            <w:rStyle w:val="Hyperlink"/>
            <w:sz w:val="22"/>
            <w:szCs w:val="22"/>
          </w:rPr>
          <w:t>1.1.</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Role &amp; Responsibility</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_Toc396310096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4</w:t>
        </w:r>
        <w:r w:rsidR="00A16B6B" w:rsidRPr="00567FCF">
          <w:rPr>
            <w:webHidden/>
            <w:sz w:val="22"/>
            <w:szCs w:val="22"/>
          </w:rPr>
          <w:fldChar w:fldCharType="end"/>
        </w:r>
      </w:hyperlink>
    </w:p>
    <w:p w:rsidR="00A16B6B" w:rsidRPr="00567FCF" w:rsidRDefault="00B21700">
      <w:pPr>
        <w:pStyle w:val="TOC2"/>
        <w:rPr>
          <w:rFonts w:asciiTheme="minorHAnsi" w:eastAsiaTheme="minorEastAsia" w:hAnsiTheme="minorHAnsi" w:cstheme="minorBidi"/>
          <w:sz w:val="22"/>
          <w:szCs w:val="22"/>
          <w:lang w:eastAsia="ja-JP"/>
        </w:rPr>
      </w:pPr>
      <w:hyperlink w:anchor="_Toc396310097" w:history="1">
        <w:r w:rsidR="00A16B6B" w:rsidRPr="00567FCF">
          <w:rPr>
            <w:rStyle w:val="Hyperlink"/>
            <w:sz w:val="22"/>
            <w:szCs w:val="22"/>
          </w:rPr>
          <w:t>1.2.</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Definitions and Acronyms</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_Toc396310097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4</w:t>
        </w:r>
        <w:r w:rsidR="00A16B6B" w:rsidRPr="00567FCF">
          <w:rPr>
            <w:webHidden/>
            <w:sz w:val="22"/>
            <w:szCs w:val="22"/>
          </w:rPr>
          <w:fldChar w:fldCharType="end"/>
        </w:r>
      </w:hyperlink>
    </w:p>
    <w:p w:rsidR="00A16B6B" w:rsidRPr="00567FCF" w:rsidRDefault="00B21700">
      <w:pPr>
        <w:pStyle w:val="TOC1"/>
        <w:rPr>
          <w:rFonts w:asciiTheme="minorHAnsi" w:eastAsiaTheme="minorEastAsia" w:hAnsiTheme="minorHAnsi" w:cstheme="minorBidi"/>
          <w:b w:val="0"/>
          <w:bCs w:val="0"/>
          <w:caps w:val="0"/>
          <w:lang w:eastAsia="ja-JP"/>
        </w:rPr>
      </w:pPr>
      <w:hyperlink w:anchor="_Toc396310098" w:history="1">
        <w:r w:rsidR="00A16B6B" w:rsidRPr="00567FCF">
          <w:rPr>
            <w:rStyle w:val="Hyperlink"/>
          </w:rPr>
          <w:t>2.</w:t>
        </w:r>
        <w:r w:rsidR="00A16B6B" w:rsidRPr="00567FCF">
          <w:rPr>
            <w:rFonts w:asciiTheme="minorHAnsi" w:eastAsiaTheme="minorEastAsia" w:hAnsiTheme="minorHAnsi" w:cstheme="minorBidi"/>
            <w:b w:val="0"/>
            <w:bCs w:val="0"/>
            <w:caps w:val="0"/>
            <w:lang w:eastAsia="ja-JP"/>
          </w:rPr>
          <w:tab/>
        </w:r>
        <w:r w:rsidR="00A16B6B" w:rsidRPr="00567FCF">
          <w:rPr>
            <w:rStyle w:val="Hyperlink"/>
          </w:rPr>
          <w:t>configuration management Process</w:t>
        </w:r>
        <w:r w:rsidR="00A16B6B" w:rsidRPr="00567FCF">
          <w:rPr>
            <w:webHidden/>
          </w:rPr>
          <w:tab/>
        </w:r>
        <w:r w:rsidR="00A16B6B" w:rsidRPr="00567FCF">
          <w:rPr>
            <w:webHidden/>
          </w:rPr>
          <w:fldChar w:fldCharType="begin"/>
        </w:r>
        <w:r w:rsidR="00A16B6B" w:rsidRPr="00567FCF">
          <w:rPr>
            <w:webHidden/>
          </w:rPr>
          <w:instrText xml:space="preserve"> PAGEREF _Toc396310098 \h </w:instrText>
        </w:r>
        <w:r w:rsidR="00A16B6B" w:rsidRPr="00567FCF">
          <w:rPr>
            <w:webHidden/>
          </w:rPr>
        </w:r>
        <w:r w:rsidR="00A16B6B" w:rsidRPr="00567FCF">
          <w:rPr>
            <w:webHidden/>
          </w:rPr>
          <w:fldChar w:fldCharType="separate"/>
        </w:r>
        <w:r w:rsidR="00A16B6B" w:rsidRPr="00567FCF">
          <w:rPr>
            <w:webHidden/>
          </w:rPr>
          <w:t>5</w:t>
        </w:r>
        <w:r w:rsidR="00A16B6B" w:rsidRPr="00567FCF">
          <w:rPr>
            <w:webHidden/>
          </w:rPr>
          <w:fldChar w:fldCharType="end"/>
        </w:r>
      </w:hyperlink>
    </w:p>
    <w:p w:rsidR="00A16B6B" w:rsidRPr="00567FCF" w:rsidRDefault="00B21700">
      <w:pPr>
        <w:pStyle w:val="TOC2"/>
        <w:rPr>
          <w:rFonts w:asciiTheme="minorHAnsi" w:eastAsiaTheme="minorEastAsia" w:hAnsiTheme="minorHAnsi" w:cstheme="minorBidi"/>
          <w:sz w:val="22"/>
          <w:szCs w:val="22"/>
          <w:lang w:eastAsia="ja-JP"/>
        </w:rPr>
      </w:pPr>
      <w:hyperlink w:anchor="_Toc396310099" w:history="1">
        <w:r w:rsidR="00A16B6B" w:rsidRPr="00567FCF">
          <w:rPr>
            <w:rStyle w:val="Hyperlink"/>
            <w:sz w:val="22"/>
            <w:szCs w:val="22"/>
          </w:rPr>
          <w:t>2.1.</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CI Identification &amp; Naming convention</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_Toc396310099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5</w:t>
        </w:r>
        <w:r w:rsidR="00A16B6B" w:rsidRPr="00567FCF">
          <w:rPr>
            <w:webHidden/>
            <w:sz w:val="22"/>
            <w:szCs w:val="22"/>
          </w:rPr>
          <w:fldChar w:fldCharType="end"/>
        </w:r>
      </w:hyperlink>
    </w:p>
    <w:p w:rsidR="00A16B6B" w:rsidRPr="00567FCF" w:rsidRDefault="00B21700">
      <w:pPr>
        <w:pStyle w:val="TOC2"/>
        <w:rPr>
          <w:rFonts w:asciiTheme="minorHAnsi" w:eastAsiaTheme="minorEastAsia" w:hAnsiTheme="minorHAnsi" w:cstheme="minorBidi"/>
          <w:sz w:val="22"/>
          <w:szCs w:val="22"/>
          <w:lang w:eastAsia="ja-JP"/>
        </w:rPr>
      </w:pPr>
      <w:hyperlink w:anchor="_Toc396310100" w:history="1">
        <w:r w:rsidR="00A16B6B" w:rsidRPr="00567FCF">
          <w:rPr>
            <w:rStyle w:val="Hyperlink"/>
            <w:sz w:val="22"/>
            <w:szCs w:val="22"/>
          </w:rPr>
          <w:t>2.2.</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Project Infrastructure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_Toc396310100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6</w:t>
        </w:r>
        <w:r w:rsidR="00A16B6B" w:rsidRPr="00567FCF">
          <w:rPr>
            <w:webHidden/>
            <w:sz w:val="22"/>
            <w:szCs w:val="22"/>
          </w:rPr>
          <w:fldChar w:fldCharType="end"/>
        </w:r>
      </w:hyperlink>
    </w:p>
    <w:p w:rsidR="00A16B6B" w:rsidRPr="00567FCF" w:rsidRDefault="00B21700">
      <w:pPr>
        <w:pStyle w:val="TOC2"/>
        <w:rPr>
          <w:rFonts w:asciiTheme="minorHAnsi" w:eastAsiaTheme="minorEastAsia" w:hAnsiTheme="minorHAnsi" w:cstheme="minorBidi"/>
          <w:sz w:val="22"/>
          <w:szCs w:val="22"/>
          <w:lang w:eastAsia="ja-JP"/>
        </w:rPr>
      </w:pPr>
      <w:hyperlink w:anchor="_Toc396310101" w:history="1">
        <w:r w:rsidR="00A16B6B" w:rsidRPr="00567FCF">
          <w:rPr>
            <w:rStyle w:val="Hyperlink"/>
            <w:sz w:val="22"/>
            <w:szCs w:val="22"/>
          </w:rPr>
          <w:t>2.3.</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CI Baseline Procedure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_Toc396310101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7</w:t>
        </w:r>
        <w:r w:rsidR="00A16B6B" w:rsidRPr="00567FCF">
          <w:rPr>
            <w:webHidden/>
            <w:sz w:val="22"/>
            <w:szCs w:val="22"/>
          </w:rPr>
          <w:fldChar w:fldCharType="end"/>
        </w:r>
      </w:hyperlink>
    </w:p>
    <w:p w:rsidR="00A16B6B" w:rsidRPr="00567FCF" w:rsidRDefault="00B21700">
      <w:pPr>
        <w:pStyle w:val="TOC2"/>
        <w:rPr>
          <w:rFonts w:asciiTheme="minorHAnsi" w:eastAsiaTheme="minorEastAsia" w:hAnsiTheme="minorHAnsi" w:cstheme="minorBidi"/>
          <w:sz w:val="22"/>
          <w:szCs w:val="22"/>
          <w:lang w:eastAsia="ja-JP"/>
        </w:rPr>
      </w:pPr>
      <w:hyperlink w:anchor="_Toc396310102" w:history="1">
        <w:r w:rsidR="00A16B6B" w:rsidRPr="00567FCF">
          <w:rPr>
            <w:rStyle w:val="Hyperlink"/>
            <w:sz w:val="22"/>
            <w:szCs w:val="22"/>
          </w:rPr>
          <w:t>2.4.</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Project Baseline schedule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_Toc396310102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9</w:t>
        </w:r>
        <w:r w:rsidR="00A16B6B" w:rsidRPr="00567FCF">
          <w:rPr>
            <w:webHidden/>
            <w:sz w:val="22"/>
            <w:szCs w:val="22"/>
          </w:rPr>
          <w:fldChar w:fldCharType="end"/>
        </w:r>
      </w:hyperlink>
    </w:p>
    <w:p w:rsidR="00A16B6B" w:rsidRPr="00567FCF" w:rsidRDefault="00B21700">
      <w:pPr>
        <w:pStyle w:val="TOC2"/>
        <w:rPr>
          <w:rFonts w:asciiTheme="minorHAnsi" w:eastAsiaTheme="minorEastAsia" w:hAnsiTheme="minorHAnsi" w:cstheme="minorBidi"/>
          <w:sz w:val="22"/>
          <w:szCs w:val="22"/>
          <w:lang w:eastAsia="ja-JP"/>
        </w:rPr>
      </w:pPr>
      <w:hyperlink w:anchor="_Toc396310103" w:history="1">
        <w:r w:rsidR="00A16B6B" w:rsidRPr="00567FCF">
          <w:rPr>
            <w:rStyle w:val="Hyperlink"/>
            <w:sz w:val="22"/>
            <w:szCs w:val="22"/>
          </w:rPr>
          <w:t>2.5.</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Directory structure &amp; Access right</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_Toc396310103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9</w:t>
        </w:r>
        <w:r w:rsidR="00A16B6B" w:rsidRPr="00567FCF">
          <w:rPr>
            <w:webHidden/>
            <w:sz w:val="22"/>
            <w:szCs w:val="22"/>
          </w:rPr>
          <w:fldChar w:fldCharType="end"/>
        </w:r>
      </w:hyperlink>
    </w:p>
    <w:p w:rsidR="00A16B6B" w:rsidRPr="00567FCF" w:rsidRDefault="00B21700">
      <w:pPr>
        <w:pStyle w:val="TOC2"/>
        <w:rPr>
          <w:rFonts w:asciiTheme="minorHAnsi" w:eastAsiaTheme="minorEastAsia" w:hAnsiTheme="minorHAnsi" w:cstheme="minorBidi"/>
          <w:sz w:val="22"/>
          <w:szCs w:val="22"/>
          <w:lang w:eastAsia="ja-JP"/>
        </w:rPr>
      </w:pPr>
      <w:hyperlink w:anchor="_Toc396310104" w:history="1">
        <w:r w:rsidR="00A16B6B" w:rsidRPr="00567FCF">
          <w:rPr>
            <w:rStyle w:val="Hyperlink"/>
            <w:sz w:val="22"/>
            <w:szCs w:val="22"/>
          </w:rPr>
          <w:t>2.6.</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Version numbering rule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_Toc396310104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11</w:t>
        </w:r>
        <w:r w:rsidR="00A16B6B" w:rsidRPr="00567FCF">
          <w:rPr>
            <w:webHidden/>
            <w:sz w:val="22"/>
            <w:szCs w:val="22"/>
          </w:rPr>
          <w:fldChar w:fldCharType="end"/>
        </w:r>
      </w:hyperlink>
    </w:p>
    <w:p w:rsidR="00A16B6B" w:rsidRDefault="00B21700">
      <w:pPr>
        <w:pStyle w:val="TOC2"/>
        <w:rPr>
          <w:rFonts w:asciiTheme="minorHAnsi" w:eastAsiaTheme="minorEastAsia" w:hAnsiTheme="minorHAnsi" w:cstheme="minorBidi"/>
          <w:sz w:val="22"/>
          <w:szCs w:val="22"/>
          <w:lang w:eastAsia="ja-JP"/>
        </w:rPr>
      </w:pPr>
      <w:hyperlink w:anchor="_Toc396310105" w:history="1">
        <w:r w:rsidR="00A16B6B" w:rsidRPr="00567FCF">
          <w:rPr>
            <w:rStyle w:val="Hyperlink"/>
            <w:sz w:val="22"/>
            <w:szCs w:val="22"/>
          </w:rPr>
          <w:t>2.7.</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Other CM rules</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_Toc396310105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12</w:t>
        </w:r>
        <w:r w:rsidR="00A16B6B" w:rsidRPr="00567FCF">
          <w:rPr>
            <w:webHidden/>
            <w:sz w:val="22"/>
            <w:szCs w:val="22"/>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7" w:name="_Toc396310095"/>
      <w:bookmarkEnd w:id="6"/>
      <w:r w:rsidRPr="007D74DA">
        <w:t>Introduction</w:t>
      </w:r>
      <w:bookmarkEnd w:id="7"/>
    </w:p>
    <w:p w:rsidR="00D30BFD" w:rsidRPr="00A101D7" w:rsidRDefault="00D30BFD" w:rsidP="00A101D7">
      <w:r w:rsidRPr="00A101D7">
        <w:t>The purpose of this docume</w:t>
      </w:r>
      <w:r w:rsidR="000C67A3">
        <w:t>nt is to identify and describe C</w:t>
      </w:r>
      <w:r w:rsidRPr="00A101D7">
        <w:t>onfiguration management (CM) process implementing in the project.</w:t>
      </w:r>
    </w:p>
    <w:p w:rsidR="0087104C" w:rsidRPr="00F26057" w:rsidRDefault="0087104C" w:rsidP="00F26057">
      <w:pPr>
        <w:pStyle w:val="Heading2"/>
      </w:pPr>
      <w:bookmarkStart w:id="8" w:name="_Toc396310096"/>
      <w:r w:rsidRPr="00F26057">
        <w:t>Role &amp; Responsibility</w:t>
      </w:r>
      <w:bookmarkEnd w:id="8"/>
    </w:p>
    <w:p w:rsidR="0087104C" w:rsidRPr="00F269E5" w:rsidRDefault="00D30BFD" w:rsidP="00A16B6B">
      <w:r w:rsidRPr="00F269E5">
        <w:t xml:space="preserve">Refer to Project Organization section in </w:t>
      </w:r>
      <w:r w:rsidR="00013912">
        <w:rPr>
          <w:color w:val="0000FF"/>
          <w:u w:val="single"/>
        </w:rPr>
        <w:t>BUSS</w:t>
      </w:r>
      <w:ins w:id="9" w:author="Nam Nguyễn Thành" w:date="2015-05-19T15:49:00Z">
        <w:r w:rsidR="00716009">
          <w:rPr>
            <w:color w:val="0000FF"/>
            <w:u w:val="single"/>
          </w:rPr>
          <w:t>_</w:t>
        </w:r>
      </w:ins>
      <w:del w:id="10" w:author="Nam Nguyễn Thành" w:date="2015-05-19T15:49:00Z">
        <w:r w:rsidR="00A16B6B" w:rsidRPr="00A16B6B" w:rsidDel="00716009">
          <w:rPr>
            <w:color w:val="0000FF"/>
            <w:u w:val="single"/>
          </w:rPr>
          <w:delText>_</w:delText>
        </w:r>
      </w:del>
      <w:r w:rsidR="00A16B6B" w:rsidRPr="00A16B6B">
        <w:rPr>
          <w:color w:val="0000FF"/>
          <w:u w:val="single"/>
        </w:rPr>
        <w:t>Project Plan_v1.0_EN</w:t>
      </w:r>
    </w:p>
    <w:p w:rsidR="0087104C" w:rsidRPr="00F269E5" w:rsidRDefault="0087104C" w:rsidP="00F26057">
      <w:pPr>
        <w:pStyle w:val="Heading2"/>
      </w:pPr>
      <w:bookmarkStart w:id="11" w:name="_Toc396310097"/>
      <w:r w:rsidRPr="00F269E5">
        <w:t xml:space="preserve">Definitions </w:t>
      </w:r>
      <w:smartTag w:uri="urn:schemas-microsoft-com:office:smarttags" w:element="stockticker">
        <w:r w:rsidRPr="00F269E5">
          <w:t>and</w:t>
        </w:r>
      </w:smartTag>
      <w:r w:rsidRPr="00F269E5">
        <w:t xml:space="preserve"> Acronyms</w:t>
      </w:r>
      <w:bookmarkEnd w:id="11"/>
    </w:p>
    <w:p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rsidTr="00F36B83">
        <w:trPr>
          <w:tblHeader/>
          <w:jc w:val="center"/>
        </w:trPr>
        <w:tc>
          <w:tcPr>
            <w:tcW w:w="1380" w:type="dxa"/>
            <w:shd w:val="clear" w:color="auto" w:fill="92D050"/>
            <w:vAlign w:val="center"/>
          </w:tcPr>
          <w:p w:rsidR="0087104C" w:rsidRPr="00A94478" w:rsidRDefault="0087104C" w:rsidP="00F36B83">
            <w:pPr>
              <w:pStyle w:val="Bangheader"/>
              <w:jc w:val="both"/>
              <w:rPr>
                <w:rFonts w:cs="Arial"/>
                <w:sz w:val="20"/>
                <w:szCs w:val="20"/>
              </w:rPr>
            </w:pPr>
            <w:r w:rsidRPr="00A94478">
              <w:rPr>
                <w:rFonts w:cs="Arial"/>
                <w:sz w:val="20"/>
                <w:szCs w:val="20"/>
              </w:rPr>
              <w:t>Acronym</w:t>
            </w:r>
          </w:p>
        </w:tc>
        <w:tc>
          <w:tcPr>
            <w:tcW w:w="5244" w:type="dxa"/>
            <w:shd w:val="clear" w:color="auto" w:fill="92D050"/>
            <w:vAlign w:val="center"/>
          </w:tcPr>
          <w:p w:rsidR="0087104C" w:rsidRPr="00A94478" w:rsidRDefault="0087104C" w:rsidP="00F36B83">
            <w:pPr>
              <w:pStyle w:val="Bangheader"/>
              <w:jc w:val="both"/>
              <w:rPr>
                <w:rFonts w:cs="Arial"/>
                <w:sz w:val="20"/>
                <w:szCs w:val="20"/>
              </w:rPr>
            </w:pPr>
            <w:r w:rsidRPr="00A94478">
              <w:rPr>
                <w:rFonts w:cs="Arial"/>
                <w:sz w:val="20"/>
                <w:szCs w:val="20"/>
              </w:rPr>
              <w:t>Definition</w:t>
            </w:r>
          </w:p>
        </w:tc>
        <w:tc>
          <w:tcPr>
            <w:tcW w:w="1566" w:type="dxa"/>
            <w:shd w:val="clear" w:color="auto" w:fill="92D050"/>
            <w:vAlign w:val="center"/>
          </w:tcPr>
          <w:p w:rsidR="0087104C" w:rsidRPr="00A94478" w:rsidRDefault="0087104C" w:rsidP="00F36B83">
            <w:pPr>
              <w:pStyle w:val="Bangheader"/>
              <w:jc w:val="both"/>
              <w:rPr>
                <w:rFonts w:cs="Arial"/>
                <w:sz w:val="20"/>
                <w:szCs w:val="20"/>
              </w:rPr>
            </w:pPr>
            <w:r w:rsidRPr="00A94478">
              <w:rPr>
                <w:rFonts w:cs="Arial"/>
                <w:sz w:val="20"/>
                <w:szCs w:val="20"/>
              </w:rPr>
              <w:t>Note</w:t>
            </w:r>
          </w:p>
        </w:tc>
      </w:tr>
      <w:tr w:rsidR="0087104C" w:rsidRPr="00F269E5" w:rsidTr="00F36B83">
        <w:trPr>
          <w:jc w:val="center"/>
        </w:trPr>
        <w:tc>
          <w:tcPr>
            <w:tcW w:w="1380" w:type="dxa"/>
          </w:tcPr>
          <w:p w:rsidR="0087104C" w:rsidRPr="00A94478" w:rsidRDefault="00013912" w:rsidP="00F36B83">
            <w:pPr>
              <w:pStyle w:val="Bang"/>
              <w:rPr>
                <w:rFonts w:ascii="Arial" w:hAnsi="Arial" w:cs="Arial"/>
                <w:sz w:val="20"/>
                <w:szCs w:val="20"/>
              </w:rPr>
            </w:pPr>
            <w:r>
              <w:rPr>
                <w:rFonts w:ascii="Arial" w:hAnsi="Arial" w:cs="Arial"/>
                <w:sz w:val="20"/>
                <w:szCs w:val="20"/>
              </w:rPr>
              <w:t>BUSS</w:t>
            </w:r>
          </w:p>
        </w:tc>
        <w:tc>
          <w:tcPr>
            <w:tcW w:w="5244" w:type="dxa"/>
          </w:tcPr>
          <w:p w:rsidR="0087104C" w:rsidRPr="00A94478" w:rsidRDefault="006D0656" w:rsidP="005576C6">
            <w:pPr>
              <w:pStyle w:val="Bang"/>
              <w:rPr>
                <w:rFonts w:ascii="Arial" w:hAnsi="Arial" w:cs="Arial"/>
                <w:sz w:val="20"/>
                <w:szCs w:val="20"/>
              </w:rPr>
            </w:pPr>
            <w:r w:rsidRPr="00A94478">
              <w:rPr>
                <w:rFonts w:ascii="Arial" w:hAnsi="Arial" w:cs="Arial"/>
                <w:sz w:val="20"/>
                <w:szCs w:val="20"/>
              </w:rPr>
              <w:t>Bus</w:t>
            </w:r>
            <w:r w:rsidR="00370188" w:rsidRPr="00A94478">
              <w:rPr>
                <w:rFonts w:ascii="Arial" w:hAnsi="Arial" w:cs="Arial"/>
                <w:sz w:val="20"/>
                <w:szCs w:val="20"/>
              </w:rPr>
              <w:t xml:space="preserve"> User </w:t>
            </w:r>
            <w:r w:rsidR="005576C6">
              <w:rPr>
                <w:rFonts w:ascii="Arial" w:hAnsi="Arial" w:cs="Arial"/>
                <w:sz w:val="20"/>
                <w:szCs w:val="20"/>
              </w:rPr>
              <w:t>Support System</w:t>
            </w:r>
          </w:p>
        </w:tc>
        <w:tc>
          <w:tcPr>
            <w:tcW w:w="1566" w:type="dxa"/>
          </w:tcPr>
          <w:p w:rsidR="0087104C" w:rsidRPr="00A94478" w:rsidRDefault="0087104C" w:rsidP="00F36B83">
            <w:pPr>
              <w:pStyle w:val="Bang"/>
              <w:rPr>
                <w:rFonts w:ascii="Arial" w:hAnsi="Arial" w:cs="Arial"/>
                <w:sz w:val="20"/>
                <w:szCs w:val="20"/>
              </w:rPr>
            </w:pPr>
          </w:p>
        </w:tc>
      </w:tr>
      <w:tr w:rsidR="00370188" w:rsidRPr="00F269E5" w:rsidTr="00F36B83">
        <w:trPr>
          <w:jc w:val="center"/>
        </w:trPr>
        <w:tc>
          <w:tcPr>
            <w:tcW w:w="1380" w:type="dxa"/>
          </w:tcPr>
          <w:p w:rsidR="00370188" w:rsidRPr="00A94478" w:rsidRDefault="00BA6660" w:rsidP="00BA6660">
            <w:pPr>
              <w:pStyle w:val="Bang"/>
              <w:rPr>
                <w:rFonts w:ascii="Arial" w:hAnsi="Arial" w:cs="Arial"/>
                <w:sz w:val="20"/>
                <w:szCs w:val="20"/>
              </w:rPr>
            </w:pPr>
            <w:r w:rsidRPr="00A94478">
              <w:rPr>
                <w:rFonts w:ascii="Arial" w:hAnsi="Arial" w:cs="Arial"/>
                <w:sz w:val="20"/>
                <w:szCs w:val="20"/>
              </w:rPr>
              <w:t>BL</w:t>
            </w:r>
          </w:p>
        </w:tc>
        <w:tc>
          <w:tcPr>
            <w:tcW w:w="5244" w:type="dxa"/>
          </w:tcPr>
          <w:p w:rsidR="00370188" w:rsidRPr="00A94478" w:rsidRDefault="00370188" w:rsidP="00370188">
            <w:pPr>
              <w:pStyle w:val="Bang"/>
              <w:rPr>
                <w:rFonts w:ascii="Arial" w:hAnsi="Arial" w:cs="Arial"/>
                <w:sz w:val="20"/>
                <w:szCs w:val="20"/>
              </w:rPr>
            </w:pPr>
            <w:r w:rsidRPr="00A94478">
              <w:rPr>
                <w:rFonts w:ascii="Arial" w:hAnsi="Arial" w:cs="Arial"/>
                <w:sz w:val="20"/>
                <w:szCs w:val="20"/>
              </w:rPr>
              <w:t>BusLover</w:t>
            </w:r>
          </w:p>
        </w:tc>
        <w:tc>
          <w:tcPr>
            <w:tcW w:w="1566" w:type="dxa"/>
          </w:tcPr>
          <w:p w:rsidR="00370188" w:rsidRPr="00A94478" w:rsidRDefault="00370188"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ADD</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Architecture Design Document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CI</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Configuration Item</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CM</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Configuration Management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PP</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Project Plan</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CSCI</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Computer Software Configuration Items</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DDD</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Detail Design Document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PM</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Project Manager</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QA</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Quality Assurance Officer</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smartTag w:uri="urn:schemas-microsoft-com:office:smarttags" w:element="stockticker">
              <w:r w:rsidRPr="00A94478">
                <w:rPr>
                  <w:rFonts w:ascii="Arial" w:hAnsi="Arial" w:cs="Arial"/>
                  <w:sz w:val="20"/>
                  <w:szCs w:val="20"/>
                </w:rPr>
                <w:t>SRS</w:t>
              </w:r>
            </w:smartTag>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Software Requirement Specification</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Source</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Source Code</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URD</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User Requirement Document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TP</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Test Plan</w:t>
            </w:r>
          </w:p>
        </w:tc>
        <w:tc>
          <w:tcPr>
            <w:tcW w:w="1566" w:type="dxa"/>
          </w:tcPr>
          <w:p w:rsidR="00A81041" w:rsidRPr="00A94478" w:rsidRDefault="00A81041" w:rsidP="00F36B83">
            <w:pPr>
              <w:pStyle w:val="Bang"/>
              <w:rPr>
                <w:rFonts w:ascii="Arial" w:hAnsi="Arial" w:cs="Arial"/>
                <w:sz w:val="20"/>
                <w:szCs w:val="20"/>
              </w:rPr>
            </w:pPr>
          </w:p>
        </w:tc>
      </w:tr>
      <w:tr w:rsidR="000B2B46" w:rsidRPr="00F269E5" w:rsidTr="00F36B83">
        <w:trPr>
          <w:jc w:val="center"/>
        </w:trPr>
        <w:tc>
          <w:tcPr>
            <w:tcW w:w="1380" w:type="dxa"/>
          </w:tcPr>
          <w:p w:rsidR="000B2B46" w:rsidRPr="00A94478" w:rsidRDefault="000B2B46" w:rsidP="00F36B83">
            <w:pPr>
              <w:pStyle w:val="Bang"/>
              <w:rPr>
                <w:rFonts w:ascii="Arial" w:hAnsi="Arial" w:cs="Arial"/>
                <w:sz w:val="20"/>
                <w:szCs w:val="20"/>
              </w:rPr>
            </w:pPr>
            <w:r w:rsidRPr="00A94478">
              <w:rPr>
                <w:rFonts w:ascii="Arial" w:hAnsi="Arial" w:cs="Arial"/>
                <w:sz w:val="20"/>
                <w:szCs w:val="20"/>
              </w:rPr>
              <w:t>TC</w:t>
            </w:r>
          </w:p>
        </w:tc>
        <w:tc>
          <w:tcPr>
            <w:tcW w:w="5244" w:type="dxa"/>
          </w:tcPr>
          <w:p w:rsidR="000B2B46" w:rsidRPr="00A94478" w:rsidRDefault="000B2B46" w:rsidP="00F36B83">
            <w:pPr>
              <w:pStyle w:val="Bang"/>
              <w:rPr>
                <w:rFonts w:ascii="Arial" w:hAnsi="Arial" w:cs="Arial"/>
                <w:sz w:val="20"/>
                <w:szCs w:val="20"/>
              </w:rPr>
            </w:pPr>
            <w:r w:rsidRPr="00A94478">
              <w:rPr>
                <w:rFonts w:ascii="Arial" w:hAnsi="Arial" w:cs="Arial"/>
                <w:sz w:val="20"/>
                <w:szCs w:val="20"/>
              </w:rPr>
              <w:t>Test Case</w:t>
            </w:r>
          </w:p>
        </w:tc>
        <w:tc>
          <w:tcPr>
            <w:tcW w:w="1566" w:type="dxa"/>
          </w:tcPr>
          <w:p w:rsidR="000B2B46" w:rsidRPr="00A94478" w:rsidRDefault="000B2B46"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PIC</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Person in Charge</w:t>
            </w:r>
          </w:p>
        </w:tc>
        <w:tc>
          <w:tcPr>
            <w:tcW w:w="1566" w:type="dxa"/>
          </w:tcPr>
          <w:p w:rsidR="00A81041" w:rsidRPr="00A94478" w:rsidRDefault="00A81041" w:rsidP="00F36B83">
            <w:pPr>
              <w:pStyle w:val="Bang"/>
              <w:rPr>
                <w:rFonts w:ascii="Arial" w:hAnsi="Arial" w:cs="Arial"/>
                <w:sz w:val="20"/>
                <w:szCs w:val="20"/>
              </w:rPr>
            </w:pPr>
          </w:p>
        </w:tc>
      </w:tr>
    </w:tbl>
    <w:p w:rsidR="0087104C" w:rsidRPr="00F269E5" w:rsidRDefault="0087104C" w:rsidP="00D2630F">
      <w:pPr>
        <w:pStyle w:val="NormalIndent"/>
        <w:rPr>
          <w:lang w:val="en"/>
        </w:rPr>
      </w:pPr>
    </w:p>
    <w:p w:rsidR="0087104C" w:rsidRPr="00F269E5" w:rsidRDefault="0087104C" w:rsidP="00D2630F">
      <w:pPr>
        <w:pStyle w:val="NormalIndent"/>
      </w:pPr>
    </w:p>
    <w:p w:rsidR="0087104C" w:rsidRPr="00F269E5" w:rsidRDefault="0087104C" w:rsidP="007D74DA">
      <w:pPr>
        <w:pStyle w:val="Heading1"/>
      </w:pPr>
      <w:bookmarkStart w:id="12" w:name="_Toc396310098"/>
      <w:bookmarkStart w:id="13" w:name="_Toc450625505"/>
      <w:bookmarkStart w:id="14" w:name="_Toc450625576"/>
      <w:bookmarkStart w:id="15" w:name="_Toc455805989"/>
      <w:bookmarkStart w:id="16" w:name="_Toc139336490"/>
      <w:r w:rsidRPr="00F269E5">
        <w:lastRenderedPageBreak/>
        <w:t>configuration management Process</w:t>
      </w:r>
      <w:bookmarkEnd w:id="12"/>
    </w:p>
    <w:p w:rsidR="0087104C" w:rsidRPr="00F269E5" w:rsidRDefault="0087104C" w:rsidP="00F26057">
      <w:pPr>
        <w:pStyle w:val="Heading2"/>
      </w:pPr>
      <w:bookmarkStart w:id="17" w:name="_Toc396310099"/>
      <w:bookmarkEnd w:id="13"/>
      <w:bookmarkEnd w:id="14"/>
      <w:bookmarkEnd w:id="15"/>
      <w:bookmarkEnd w:id="16"/>
      <w:r w:rsidRPr="00F269E5">
        <w:t>CI Identification &amp; Naming convention</w:t>
      </w:r>
      <w:bookmarkEnd w:id="17"/>
    </w:p>
    <w:p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rsidTr="00220CB1">
        <w:trPr>
          <w:tblHeader/>
          <w:jc w:val="center"/>
        </w:trPr>
        <w:tc>
          <w:tcPr>
            <w:tcW w:w="1624" w:type="dxa"/>
            <w:tcBorders>
              <w:bottom w:val="dotted" w:sz="2" w:space="0" w:color="808080"/>
            </w:tcBorders>
            <w:shd w:val="clear" w:color="auto" w:fill="92D050"/>
            <w:vAlign w:val="center"/>
          </w:tcPr>
          <w:p w:rsidR="00D30BFD" w:rsidRPr="00A94478" w:rsidRDefault="00D30BFD" w:rsidP="00F36B83">
            <w:pPr>
              <w:pStyle w:val="Bangheader"/>
              <w:jc w:val="both"/>
              <w:rPr>
                <w:rFonts w:cs="Arial"/>
                <w:sz w:val="20"/>
                <w:szCs w:val="20"/>
              </w:rPr>
            </w:pPr>
            <w:r w:rsidRPr="00A94478">
              <w:rPr>
                <w:rFonts w:cs="Arial"/>
                <w:sz w:val="20"/>
                <w:szCs w:val="20"/>
                <w:lang w:eastAsia="zh-CN"/>
              </w:rPr>
              <w:t>CSCI</w:t>
            </w:r>
          </w:p>
        </w:tc>
        <w:tc>
          <w:tcPr>
            <w:tcW w:w="3050" w:type="dxa"/>
            <w:tcBorders>
              <w:bottom w:val="dotted" w:sz="2" w:space="0" w:color="808080"/>
            </w:tcBorders>
            <w:shd w:val="clear" w:color="auto" w:fill="92D050"/>
            <w:vAlign w:val="center"/>
          </w:tcPr>
          <w:p w:rsidR="00D30BFD" w:rsidRPr="00A94478" w:rsidRDefault="00D30BFD" w:rsidP="00F36B83">
            <w:pPr>
              <w:pStyle w:val="Bangheader"/>
              <w:jc w:val="both"/>
              <w:rPr>
                <w:rFonts w:cs="Arial"/>
                <w:sz w:val="20"/>
                <w:szCs w:val="20"/>
              </w:rPr>
            </w:pPr>
            <w:r w:rsidRPr="00A94478">
              <w:rPr>
                <w:rFonts w:cs="Arial"/>
                <w:sz w:val="20"/>
                <w:szCs w:val="20"/>
                <w:lang w:eastAsia="zh-CN"/>
              </w:rPr>
              <w:t>Configuration Items</w:t>
            </w:r>
          </w:p>
        </w:tc>
        <w:tc>
          <w:tcPr>
            <w:tcW w:w="3576" w:type="dxa"/>
            <w:tcBorders>
              <w:bottom w:val="dotted" w:sz="2" w:space="0" w:color="808080"/>
            </w:tcBorders>
            <w:shd w:val="clear" w:color="auto" w:fill="92D050"/>
            <w:vAlign w:val="center"/>
          </w:tcPr>
          <w:p w:rsidR="00D30BFD" w:rsidRPr="00A94478" w:rsidRDefault="00D30BFD" w:rsidP="00F36B83">
            <w:pPr>
              <w:pStyle w:val="Bangheader"/>
              <w:jc w:val="both"/>
              <w:rPr>
                <w:rFonts w:cs="Arial"/>
                <w:sz w:val="20"/>
                <w:szCs w:val="20"/>
              </w:rPr>
            </w:pPr>
            <w:r w:rsidRPr="00A94478">
              <w:rPr>
                <w:rFonts w:cs="Arial"/>
                <w:sz w:val="20"/>
                <w:szCs w:val="20"/>
                <w:lang w:eastAsia="zh-CN"/>
              </w:rPr>
              <w:t>Naming Conventions</w:t>
            </w:r>
          </w:p>
        </w:tc>
      </w:tr>
      <w:tr w:rsidR="00742D3F" w:rsidRPr="00F269E5" w:rsidTr="00220CB1">
        <w:trPr>
          <w:jc w:val="center"/>
        </w:trPr>
        <w:tc>
          <w:tcPr>
            <w:tcW w:w="1624" w:type="dxa"/>
            <w:vMerge w:val="restart"/>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Project Management</w:t>
            </w: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PP</w:t>
            </w:r>
          </w:p>
        </w:tc>
        <w:tc>
          <w:tcPr>
            <w:tcW w:w="3576" w:type="dxa"/>
            <w:vAlign w:val="center"/>
          </w:tcPr>
          <w:p w:rsidR="00742D3F"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742D3F" w:rsidRPr="00A94478">
              <w:rPr>
                <w:rFonts w:ascii="Arial" w:hAnsi="Arial" w:cs="Arial"/>
                <w:sz w:val="20"/>
                <w:szCs w:val="20"/>
                <w:lang w:eastAsia="zh-CN"/>
              </w:rPr>
              <w:t>_Project</w:t>
            </w:r>
            <w:ins w:id="18" w:author="Nam Nguyễn Thành" w:date="2015-05-19T15:49:00Z">
              <w:r w:rsidR="00D913DC" w:rsidRPr="00A94478">
                <w:rPr>
                  <w:rFonts w:ascii="Arial" w:hAnsi="Arial" w:cs="Arial"/>
                  <w:sz w:val="20"/>
                  <w:szCs w:val="20"/>
                  <w:lang w:eastAsia="zh-CN"/>
                </w:rPr>
                <w:t>_</w:t>
              </w:r>
            </w:ins>
            <w:r w:rsidR="00742D3F" w:rsidRPr="00A94478">
              <w:rPr>
                <w:rFonts w:ascii="Arial" w:hAnsi="Arial" w:cs="Arial"/>
                <w:sz w:val="20"/>
                <w:szCs w:val="20"/>
                <w:lang w:eastAsia="zh-CN"/>
              </w:rPr>
              <w:t>Plan_</w:t>
            </w:r>
            <w:r w:rsidR="004E05AE" w:rsidRPr="00A94478">
              <w:rPr>
                <w:rFonts w:ascii="Arial" w:hAnsi="Arial" w:cs="Arial"/>
                <w:sz w:val="20"/>
                <w:szCs w:val="20"/>
                <w:lang w:eastAsia="zh-CN"/>
              </w:rPr>
              <w:t xml:space="preserve">v&lt;x.x&gt; </w:t>
            </w:r>
            <w:r w:rsidR="00742D3F" w:rsidRPr="00A94478">
              <w:rPr>
                <w:rFonts w:ascii="Arial" w:hAnsi="Arial" w:cs="Arial"/>
                <w:sz w:val="20"/>
                <w:szCs w:val="20"/>
                <w:lang w:eastAsia="zh-CN"/>
              </w:rPr>
              <w:t>_language</w:t>
            </w:r>
          </w:p>
        </w:tc>
      </w:tr>
      <w:tr w:rsidR="00742D3F" w:rsidRPr="00F269E5" w:rsidTr="00220CB1">
        <w:trPr>
          <w:jc w:val="center"/>
        </w:trPr>
        <w:tc>
          <w:tcPr>
            <w:tcW w:w="1624" w:type="dxa"/>
            <w:vMerge/>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CM Plan</w:t>
            </w:r>
          </w:p>
        </w:tc>
        <w:tc>
          <w:tcPr>
            <w:tcW w:w="3576" w:type="dxa"/>
            <w:vAlign w:val="center"/>
          </w:tcPr>
          <w:p w:rsidR="00742D3F"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742D3F" w:rsidRPr="00A94478">
              <w:rPr>
                <w:rFonts w:ascii="Arial" w:hAnsi="Arial" w:cs="Arial"/>
                <w:sz w:val="20"/>
                <w:szCs w:val="20"/>
                <w:lang w:eastAsia="zh-CN"/>
              </w:rPr>
              <w:t>_CMPlan_</w:t>
            </w:r>
            <w:r w:rsidR="004E05AE" w:rsidRPr="00A94478">
              <w:rPr>
                <w:rFonts w:ascii="Arial" w:hAnsi="Arial" w:cs="Arial"/>
                <w:sz w:val="20"/>
                <w:szCs w:val="20"/>
                <w:lang w:eastAsia="zh-CN"/>
              </w:rPr>
              <w:t>v&lt;x.x&gt;_</w:t>
            </w:r>
            <w:r w:rsidR="00742D3F" w:rsidRPr="00A94478">
              <w:rPr>
                <w:rFonts w:ascii="Arial" w:hAnsi="Arial" w:cs="Arial"/>
                <w:sz w:val="20"/>
                <w:szCs w:val="20"/>
                <w:lang w:eastAsia="zh-CN"/>
              </w:rPr>
              <w:t>language</w:t>
            </w:r>
          </w:p>
        </w:tc>
      </w:tr>
      <w:tr w:rsidR="00220CB1" w:rsidRPr="00F269E5" w:rsidTr="00220CB1">
        <w:trPr>
          <w:jc w:val="center"/>
        </w:trPr>
        <w:tc>
          <w:tcPr>
            <w:tcW w:w="1624" w:type="dxa"/>
            <w:vMerge/>
            <w:vAlign w:val="center"/>
          </w:tcPr>
          <w:p w:rsidR="00220CB1" w:rsidRPr="00A94478" w:rsidRDefault="00220CB1"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220CB1" w:rsidRPr="00A94478" w:rsidRDefault="00220CB1"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Introduction (Report 1)</w:t>
            </w:r>
          </w:p>
        </w:tc>
        <w:tc>
          <w:tcPr>
            <w:tcW w:w="3576" w:type="dxa"/>
            <w:vAlign w:val="center"/>
          </w:tcPr>
          <w:p w:rsidR="00220CB1" w:rsidRPr="00A94478" w:rsidRDefault="00013912" w:rsidP="00021A66">
            <w:pPr>
              <w:pStyle w:val="bang0"/>
              <w:framePr w:hSpace="0" w:wrap="auto" w:vAnchor="margin" w:xAlign="left" w:yAlign="inline"/>
              <w:suppressOverlap w:val="0"/>
              <w:rPr>
                <w:rFonts w:ascii="Arial" w:hAnsi="Arial" w:cs="Arial"/>
                <w:sz w:val="20"/>
                <w:szCs w:val="20"/>
                <w:lang w:eastAsia="zh-CN"/>
              </w:rPr>
            </w:pPr>
            <w:r>
              <w:rPr>
                <w:rFonts w:ascii="Arial" w:hAnsi="Arial" w:cs="Arial"/>
                <w:sz w:val="20"/>
                <w:szCs w:val="20"/>
              </w:rPr>
              <w:t>BUSS</w:t>
            </w:r>
            <w:r w:rsidR="00220CB1" w:rsidRPr="00A94478">
              <w:rPr>
                <w:rFonts w:ascii="Arial" w:hAnsi="Arial" w:cs="Arial"/>
                <w:sz w:val="20"/>
                <w:szCs w:val="20"/>
              </w:rPr>
              <w:t>_Introduction_EN</w:t>
            </w:r>
          </w:p>
        </w:tc>
      </w:tr>
      <w:tr w:rsidR="003E755D" w:rsidRPr="00F269E5" w:rsidTr="00220CB1">
        <w:trPr>
          <w:jc w:val="center"/>
        </w:trPr>
        <w:tc>
          <w:tcPr>
            <w:tcW w:w="1624" w:type="dxa"/>
            <w:vMerge/>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Risk Management</w:t>
            </w:r>
          </w:p>
        </w:tc>
        <w:tc>
          <w:tcPr>
            <w:tcW w:w="3576" w:type="dxa"/>
            <w:vAlign w:val="center"/>
          </w:tcPr>
          <w:p w:rsidR="003E755D" w:rsidRPr="00A94478" w:rsidRDefault="00013912"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rPr>
              <w:t>BUSS</w:t>
            </w:r>
            <w:r w:rsidR="003E755D" w:rsidRPr="00A94478">
              <w:rPr>
                <w:rFonts w:ascii="Arial" w:hAnsi="Arial" w:cs="Arial"/>
                <w:sz w:val="20"/>
                <w:szCs w:val="20"/>
              </w:rPr>
              <w:t>_Risk</w:t>
            </w:r>
            <w:ins w:id="19" w:author="Nam Nguyễn Thành" w:date="2015-05-19T15:49:00Z">
              <w:r w:rsidR="00D913DC" w:rsidRPr="00A94478">
                <w:rPr>
                  <w:rFonts w:ascii="Arial" w:hAnsi="Arial" w:cs="Arial"/>
                  <w:sz w:val="20"/>
                  <w:szCs w:val="20"/>
                </w:rPr>
                <w:t>_</w:t>
              </w:r>
            </w:ins>
            <w:del w:id="20" w:author="Nam Nguyễn Thành" w:date="2015-05-19T15:49:00Z">
              <w:r w:rsidR="003E755D" w:rsidRPr="00A94478" w:rsidDel="00D913DC">
                <w:rPr>
                  <w:rFonts w:ascii="Arial" w:hAnsi="Arial" w:cs="Arial"/>
                  <w:sz w:val="20"/>
                  <w:szCs w:val="20"/>
                </w:rPr>
                <w:delText xml:space="preserve"> </w:delText>
              </w:r>
            </w:del>
            <w:r w:rsidR="003E755D" w:rsidRPr="00A94478">
              <w:rPr>
                <w:rFonts w:ascii="Arial" w:hAnsi="Arial" w:cs="Arial"/>
                <w:sz w:val="20"/>
                <w:szCs w:val="20"/>
              </w:rPr>
              <w:t>Management_language</w:t>
            </w:r>
          </w:p>
        </w:tc>
      </w:tr>
      <w:tr w:rsidR="003E755D" w:rsidRPr="00F269E5" w:rsidTr="00220CB1">
        <w:trPr>
          <w:jc w:val="center"/>
        </w:trPr>
        <w:tc>
          <w:tcPr>
            <w:tcW w:w="1624" w:type="dxa"/>
            <w:vMerge/>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Task List</w:t>
            </w:r>
          </w:p>
        </w:tc>
        <w:tc>
          <w:tcPr>
            <w:tcW w:w="3576" w:type="dxa"/>
            <w:vAlign w:val="center"/>
          </w:tcPr>
          <w:p w:rsidR="003E755D" w:rsidRPr="00A94478" w:rsidRDefault="00013912"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rPr>
              <w:t>BUSS</w:t>
            </w:r>
            <w:r w:rsidR="003E755D" w:rsidRPr="00A94478">
              <w:rPr>
                <w:rFonts w:ascii="Arial" w:hAnsi="Arial" w:cs="Arial"/>
                <w:sz w:val="20"/>
                <w:szCs w:val="20"/>
              </w:rPr>
              <w:t>_Tasklist</w:t>
            </w:r>
            <w:r w:rsidR="00FE38CA" w:rsidRPr="00A94478">
              <w:rPr>
                <w:rFonts w:ascii="Arial" w:hAnsi="Arial" w:cs="Arial"/>
                <w:sz w:val="20"/>
                <w:szCs w:val="20"/>
              </w:rPr>
              <w:t>_v&lt;x.x&gt;</w:t>
            </w:r>
          </w:p>
        </w:tc>
      </w:tr>
      <w:tr w:rsidR="00742D3F" w:rsidRPr="00F269E5" w:rsidTr="00220CB1">
        <w:trPr>
          <w:jc w:val="center"/>
        </w:trPr>
        <w:tc>
          <w:tcPr>
            <w:tcW w:w="1624" w:type="dxa"/>
            <w:vMerge/>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Project Schedule</w:t>
            </w:r>
          </w:p>
        </w:tc>
        <w:tc>
          <w:tcPr>
            <w:tcW w:w="3576" w:type="dxa"/>
            <w:vAlign w:val="center"/>
          </w:tcPr>
          <w:p w:rsidR="00742D3F" w:rsidRPr="00A94478" w:rsidRDefault="00013912"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rPr>
              <w:t>BUSS</w:t>
            </w:r>
            <w:r w:rsidR="00742D3F" w:rsidRPr="00A94478">
              <w:rPr>
                <w:rFonts w:ascii="Arial" w:hAnsi="Arial" w:cs="Arial"/>
                <w:sz w:val="20"/>
                <w:szCs w:val="20"/>
              </w:rPr>
              <w:t>_Project_Schedule_</w:t>
            </w:r>
            <w:r w:rsidR="004E05AE" w:rsidRPr="00A94478">
              <w:rPr>
                <w:rFonts w:ascii="Arial" w:hAnsi="Arial" w:cs="Arial"/>
                <w:sz w:val="20"/>
                <w:szCs w:val="20"/>
                <w:lang w:eastAsia="zh-CN"/>
              </w:rPr>
              <w:t xml:space="preserve">v&lt;x.x&gt; </w:t>
            </w:r>
            <w:r w:rsidR="00742D3F" w:rsidRPr="00A94478">
              <w:rPr>
                <w:rFonts w:ascii="Arial" w:hAnsi="Arial" w:cs="Arial"/>
                <w:sz w:val="20"/>
                <w:szCs w:val="20"/>
                <w:lang w:eastAsia="zh-CN"/>
              </w:rPr>
              <w:t>_language</w:t>
            </w:r>
          </w:p>
        </w:tc>
      </w:tr>
      <w:tr w:rsidR="00F0343D" w:rsidRPr="00F269E5" w:rsidTr="00220CB1">
        <w:trPr>
          <w:jc w:val="center"/>
        </w:trPr>
        <w:tc>
          <w:tcPr>
            <w:tcW w:w="1624" w:type="dxa"/>
            <w:vMerge/>
            <w:vAlign w:val="center"/>
          </w:tcPr>
          <w:p w:rsidR="00F0343D" w:rsidRPr="00A94478" w:rsidRDefault="00F0343D"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F0343D" w:rsidRPr="00A94478" w:rsidRDefault="00F0343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Progress Report</w:t>
            </w:r>
            <w:r w:rsidR="00C04288" w:rsidRPr="00A94478">
              <w:rPr>
                <w:rFonts w:ascii="Arial" w:hAnsi="Arial" w:cs="Arial"/>
                <w:sz w:val="20"/>
                <w:szCs w:val="20"/>
              </w:rPr>
              <w:t xml:space="preserve"> &lt;x&gt;</w:t>
            </w:r>
            <w:r w:rsidR="00FE0AB9" w:rsidRPr="00A94478">
              <w:rPr>
                <w:rFonts w:ascii="Arial" w:hAnsi="Arial" w:cs="Arial"/>
                <w:sz w:val="20"/>
                <w:szCs w:val="20"/>
              </w:rPr>
              <w:t xml:space="preserve"> week &lt;xx&gt; </w:t>
            </w:r>
          </w:p>
        </w:tc>
        <w:tc>
          <w:tcPr>
            <w:tcW w:w="3576" w:type="dxa"/>
            <w:vAlign w:val="center"/>
          </w:tcPr>
          <w:p w:rsidR="00F0343D" w:rsidRPr="00A94478" w:rsidRDefault="00013912"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rPr>
              <w:t>BUSS</w:t>
            </w:r>
            <w:r w:rsidR="00F0343D" w:rsidRPr="00A94478">
              <w:rPr>
                <w:rFonts w:ascii="Arial" w:hAnsi="Arial" w:cs="Arial"/>
                <w:sz w:val="20"/>
                <w:szCs w:val="20"/>
              </w:rPr>
              <w:t>_Progress_Report</w:t>
            </w:r>
            <w:r w:rsidR="00D809A9" w:rsidRPr="00A94478">
              <w:rPr>
                <w:rFonts w:ascii="Arial" w:hAnsi="Arial" w:cs="Arial"/>
                <w:sz w:val="20"/>
                <w:szCs w:val="20"/>
              </w:rPr>
              <w:t>&lt;x&gt;</w:t>
            </w:r>
            <w:r w:rsidR="00FE0AB9" w:rsidRPr="00A94478">
              <w:rPr>
                <w:rFonts w:ascii="Arial" w:hAnsi="Arial" w:cs="Arial"/>
                <w:sz w:val="20"/>
                <w:szCs w:val="20"/>
              </w:rPr>
              <w:t>_Week&lt;xx&gt;_language</w:t>
            </w:r>
          </w:p>
        </w:tc>
      </w:tr>
      <w:tr w:rsidR="00742D3F" w:rsidRPr="00F269E5" w:rsidTr="00220CB1">
        <w:trPr>
          <w:jc w:val="center"/>
        </w:trPr>
        <w:tc>
          <w:tcPr>
            <w:tcW w:w="1624" w:type="dxa"/>
            <w:vMerge/>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Examination</w:t>
            </w:r>
          </w:p>
        </w:tc>
        <w:tc>
          <w:tcPr>
            <w:tcW w:w="3576" w:type="dxa"/>
            <w:vAlign w:val="center"/>
          </w:tcPr>
          <w:p w:rsidR="00742D3F" w:rsidRPr="00A94478" w:rsidRDefault="00013912"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rPr>
              <w:t>BUSS</w:t>
            </w:r>
            <w:r w:rsidR="00742D3F" w:rsidRPr="00A94478">
              <w:rPr>
                <w:rFonts w:ascii="Arial" w:hAnsi="Arial" w:cs="Arial"/>
                <w:sz w:val="20"/>
                <w:szCs w:val="20"/>
              </w:rPr>
              <w:t>_Examination_</w:t>
            </w:r>
            <w:r w:rsidR="004E05AE" w:rsidRPr="00A94478">
              <w:rPr>
                <w:rFonts w:ascii="Arial" w:hAnsi="Arial" w:cs="Arial"/>
                <w:sz w:val="20"/>
                <w:szCs w:val="20"/>
                <w:lang w:eastAsia="zh-CN"/>
              </w:rPr>
              <w:t>v&lt;x.x&gt;</w:t>
            </w:r>
            <w:r w:rsidR="00742D3F" w:rsidRPr="00A94478">
              <w:rPr>
                <w:rFonts w:ascii="Arial" w:hAnsi="Arial" w:cs="Arial"/>
                <w:sz w:val="20"/>
                <w:szCs w:val="20"/>
                <w:lang w:eastAsia="zh-CN"/>
              </w:rPr>
              <w:t>_language</w:t>
            </w:r>
          </w:p>
        </w:tc>
      </w:tr>
      <w:tr w:rsidR="004E05AE" w:rsidRPr="00F269E5" w:rsidTr="00220CB1">
        <w:trPr>
          <w:jc w:val="center"/>
        </w:trPr>
        <w:tc>
          <w:tcPr>
            <w:tcW w:w="1624" w:type="dxa"/>
            <w:vMerge w:val="restart"/>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Requirement &amp; Design</w:t>
            </w: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Software Requirement Specification</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lang w:eastAsia="zh-CN"/>
              </w:rPr>
              <w:t>BUSS</w:t>
            </w:r>
            <w:r w:rsidR="004E05AE" w:rsidRPr="00A94478">
              <w:rPr>
                <w:rFonts w:ascii="Arial" w:hAnsi="Arial" w:cs="Arial"/>
                <w:sz w:val="20"/>
                <w:szCs w:val="20"/>
                <w:lang w:eastAsia="zh-CN"/>
              </w:rPr>
              <w:t>_Software</w:t>
            </w:r>
            <w:ins w:id="21" w:author="Nam Nguyễn Thành" w:date="2015-05-19T15:49:00Z">
              <w:r w:rsidR="00D913DC" w:rsidRPr="00A94478">
                <w:rPr>
                  <w:rFonts w:ascii="Arial" w:hAnsi="Arial" w:cs="Arial"/>
                  <w:sz w:val="20"/>
                  <w:szCs w:val="20"/>
                  <w:lang w:eastAsia="zh-CN"/>
                </w:rPr>
                <w:t>_</w:t>
              </w:r>
            </w:ins>
            <w:del w:id="22" w:author="Nam Nguyễn Thành" w:date="2015-05-19T15:49:00Z">
              <w:r w:rsidR="004E05AE" w:rsidRPr="00A94478" w:rsidDel="00D913DC">
                <w:rPr>
                  <w:rFonts w:ascii="Arial" w:hAnsi="Arial" w:cs="Arial"/>
                  <w:sz w:val="20"/>
                  <w:szCs w:val="20"/>
                  <w:lang w:eastAsia="zh-CN"/>
                </w:rPr>
                <w:delText xml:space="preserve"> r</w:delText>
              </w:r>
            </w:del>
            <w:ins w:id="23" w:author="Nam Nguyễn Thành" w:date="2015-05-19T15:49:00Z">
              <w:r w:rsidR="00D913DC" w:rsidRPr="00A94478">
                <w:rPr>
                  <w:rFonts w:ascii="Arial" w:hAnsi="Arial" w:cs="Arial"/>
                  <w:sz w:val="20"/>
                  <w:szCs w:val="20"/>
                  <w:lang w:eastAsia="zh-CN"/>
                </w:rPr>
                <w:t>R</w:t>
              </w:r>
            </w:ins>
            <w:r w:rsidR="004E05AE" w:rsidRPr="00A94478">
              <w:rPr>
                <w:rFonts w:ascii="Arial" w:hAnsi="Arial" w:cs="Arial"/>
                <w:sz w:val="20"/>
                <w:szCs w:val="20"/>
                <w:lang w:eastAsia="zh-CN"/>
              </w:rPr>
              <w:t>equirement</w:t>
            </w:r>
            <w:del w:id="24" w:author="Nam Nguyễn Thành" w:date="2015-05-19T15:49:00Z">
              <w:r w:rsidR="004E05AE" w:rsidRPr="00A94478" w:rsidDel="00D913DC">
                <w:rPr>
                  <w:rFonts w:ascii="Arial" w:hAnsi="Arial" w:cs="Arial"/>
                  <w:sz w:val="20"/>
                  <w:szCs w:val="20"/>
                  <w:lang w:eastAsia="zh-CN"/>
                </w:rPr>
                <w:delText xml:space="preserve"> s</w:delText>
              </w:r>
            </w:del>
            <w:ins w:id="25" w:author="Nam Nguyễn Thành" w:date="2015-05-19T15:49:00Z">
              <w:r w:rsidR="00D913DC" w:rsidRPr="00A94478">
                <w:rPr>
                  <w:rFonts w:ascii="Arial" w:hAnsi="Arial" w:cs="Arial"/>
                  <w:sz w:val="20"/>
                  <w:szCs w:val="20"/>
                  <w:lang w:eastAsia="zh-CN"/>
                </w:rPr>
                <w:t>_S</w:t>
              </w:r>
            </w:ins>
            <w:r w:rsidR="004E05AE" w:rsidRPr="00A94478">
              <w:rPr>
                <w:rFonts w:ascii="Arial" w:hAnsi="Arial" w:cs="Arial"/>
                <w:sz w:val="20"/>
                <w:szCs w:val="20"/>
                <w:lang w:eastAsia="zh-CN"/>
              </w:rPr>
              <w:t>pecification_v&lt;x.x&gt; 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Screen Design</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lang w:eastAsia="zh-CN"/>
              </w:rPr>
              <w:t>BUSS</w:t>
            </w:r>
            <w:r w:rsidR="004E05AE" w:rsidRPr="00A94478">
              <w:rPr>
                <w:rFonts w:ascii="Arial" w:hAnsi="Arial" w:cs="Arial"/>
                <w:sz w:val="20"/>
                <w:szCs w:val="20"/>
                <w:lang w:eastAsia="zh-CN"/>
              </w:rPr>
              <w:t>_Screen</w:t>
            </w:r>
            <w:del w:id="26" w:author="Nam Nguyễn Thành" w:date="2015-05-19T15:50:00Z">
              <w:r w:rsidR="004E05AE" w:rsidRPr="00A94478" w:rsidDel="00D913DC">
                <w:rPr>
                  <w:rFonts w:ascii="Arial" w:hAnsi="Arial" w:cs="Arial"/>
                  <w:sz w:val="20"/>
                  <w:szCs w:val="20"/>
                  <w:lang w:eastAsia="zh-CN"/>
                </w:rPr>
                <w:delText xml:space="preserve"> d</w:delText>
              </w:r>
            </w:del>
            <w:ins w:id="27" w:author="Nam Nguyễn Thành" w:date="2015-05-19T15:50:00Z">
              <w:r w:rsidR="00D913DC" w:rsidRPr="00A94478">
                <w:rPr>
                  <w:rFonts w:ascii="Arial" w:hAnsi="Arial" w:cs="Arial"/>
                  <w:sz w:val="20"/>
                  <w:szCs w:val="20"/>
                  <w:lang w:eastAsia="zh-CN"/>
                </w:rPr>
                <w:t>_D</w:t>
              </w:r>
            </w:ins>
            <w:r w:rsidR="004E05AE" w:rsidRPr="00A94478">
              <w:rPr>
                <w:rFonts w:ascii="Arial" w:hAnsi="Arial" w:cs="Arial"/>
                <w:sz w:val="20"/>
                <w:szCs w:val="20"/>
                <w:lang w:eastAsia="zh-CN"/>
              </w:rPr>
              <w:t>esign_v&lt;x.x&gt;_language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Architecture Design</w:t>
            </w:r>
          </w:p>
        </w:tc>
        <w:tc>
          <w:tcPr>
            <w:tcW w:w="3576" w:type="dxa"/>
          </w:tcPr>
          <w:p w:rsidR="004E05AE" w:rsidRPr="00A94478" w:rsidRDefault="00013912" w:rsidP="00021A66">
            <w:pPr>
              <w:ind w:hanging="84"/>
              <w:jc w:val="left"/>
              <w:rPr>
                <w:rFonts w:ascii="Arial" w:hAnsi="Arial" w:cs="Arial"/>
                <w:sz w:val="20"/>
                <w:szCs w:val="20"/>
              </w:rPr>
            </w:pPr>
            <w:r>
              <w:rPr>
                <w:rFonts w:ascii="Arial" w:hAnsi="Arial" w:cs="Arial"/>
                <w:sz w:val="20"/>
                <w:szCs w:val="20"/>
                <w:lang w:eastAsia="zh-CN"/>
              </w:rPr>
              <w:t>BUSS</w:t>
            </w:r>
            <w:r w:rsidR="004E05AE" w:rsidRPr="00A94478">
              <w:rPr>
                <w:rFonts w:ascii="Arial" w:hAnsi="Arial" w:cs="Arial"/>
                <w:sz w:val="20"/>
                <w:szCs w:val="20"/>
                <w:lang w:eastAsia="zh-CN"/>
              </w:rPr>
              <w:t>_Architecture</w:t>
            </w:r>
            <w:ins w:id="28" w:author="Nam Nguyễn Thành" w:date="2015-05-19T15:50:00Z">
              <w:r w:rsidR="00D913DC" w:rsidRPr="00A94478">
                <w:rPr>
                  <w:rFonts w:ascii="Arial" w:hAnsi="Arial" w:cs="Arial"/>
                  <w:sz w:val="20"/>
                  <w:szCs w:val="20"/>
                  <w:lang w:eastAsia="zh-CN"/>
                </w:rPr>
                <w:t>_</w:t>
              </w:r>
            </w:ins>
            <w:del w:id="29"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Design_v&lt;x.x&gt;_language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Class Design</w:t>
            </w:r>
          </w:p>
        </w:tc>
        <w:tc>
          <w:tcPr>
            <w:tcW w:w="3576" w:type="dxa"/>
          </w:tcPr>
          <w:p w:rsidR="004E05AE" w:rsidRPr="00A94478" w:rsidRDefault="00013912" w:rsidP="00021A66">
            <w:pPr>
              <w:ind w:hanging="84"/>
              <w:jc w:val="left"/>
              <w:rPr>
                <w:rFonts w:ascii="Arial" w:hAnsi="Arial" w:cs="Arial"/>
                <w:sz w:val="20"/>
                <w:szCs w:val="20"/>
              </w:rPr>
            </w:pPr>
            <w:r>
              <w:rPr>
                <w:rFonts w:ascii="Arial" w:hAnsi="Arial" w:cs="Arial"/>
                <w:sz w:val="20"/>
                <w:szCs w:val="20"/>
                <w:lang w:eastAsia="zh-CN"/>
              </w:rPr>
              <w:t>BUSS</w:t>
            </w:r>
            <w:r w:rsidR="004E05AE" w:rsidRPr="00A94478">
              <w:rPr>
                <w:rFonts w:ascii="Arial" w:hAnsi="Arial" w:cs="Arial"/>
                <w:sz w:val="20"/>
                <w:szCs w:val="20"/>
                <w:lang w:eastAsia="zh-CN"/>
              </w:rPr>
              <w:t>_Class</w:t>
            </w:r>
            <w:ins w:id="30" w:author="Nam Nguyễn Thành" w:date="2015-05-19T15:50:00Z">
              <w:r w:rsidR="00D913DC" w:rsidRPr="00A94478">
                <w:rPr>
                  <w:rFonts w:ascii="Arial" w:hAnsi="Arial" w:cs="Arial"/>
                  <w:sz w:val="20"/>
                  <w:szCs w:val="20"/>
                  <w:lang w:eastAsia="zh-CN"/>
                </w:rPr>
                <w:t>_</w:t>
              </w:r>
            </w:ins>
            <w:del w:id="31"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Design_v&lt;x.x&gt;_language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Data Design</w:t>
            </w:r>
          </w:p>
        </w:tc>
        <w:tc>
          <w:tcPr>
            <w:tcW w:w="3576" w:type="dxa"/>
          </w:tcPr>
          <w:p w:rsidR="004E05AE" w:rsidRPr="00A94478" w:rsidRDefault="00013912" w:rsidP="00021A66">
            <w:pPr>
              <w:ind w:hanging="84"/>
              <w:jc w:val="left"/>
              <w:rPr>
                <w:rFonts w:ascii="Arial" w:hAnsi="Arial" w:cs="Arial"/>
                <w:sz w:val="20"/>
                <w:szCs w:val="20"/>
              </w:rPr>
            </w:pPr>
            <w:r>
              <w:rPr>
                <w:rFonts w:ascii="Arial" w:hAnsi="Arial" w:cs="Arial"/>
                <w:sz w:val="20"/>
                <w:szCs w:val="20"/>
                <w:lang w:eastAsia="zh-CN"/>
              </w:rPr>
              <w:t>BUSS</w:t>
            </w:r>
            <w:r w:rsidR="004E05AE" w:rsidRPr="00A94478">
              <w:rPr>
                <w:rFonts w:ascii="Arial" w:hAnsi="Arial" w:cs="Arial"/>
                <w:sz w:val="20"/>
                <w:szCs w:val="20"/>
                <w:lang w:eastAsia="zh-CN"/>
              </w:rPr>
              <w:t>_Data</w:t>
            </w:r>
            <w:ins w:id="32" w:author="Nam Nguyễn Thành" w:date="2015-05-19T15:50:00Z">
              <w:r w:rsidR="00D913DC" w:rsidRPr="00A94478">
                <w:rPr>
                  <w:rFonts w:ascii="Arial" w:hAnsi="Arial" w:cs="Arial"/>
                  <w:sz w:val="20"/>
                  <w:szCs w:val="20"/>
                  <w:lang w:eastAsia="zh-CN"/>
                </w:rPr>
                <w:t>_</w:t>
              </w:r>
            </w:ins>
            <w:del w:id="33"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Design_v&lt;x.x&gt;_language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CD4400"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Concept Design</w:t>
            </w:r>
          </w:p>
        </w:tc>
        <w:tc>
          <w:tcPr>
            <w:tcW w:w="3576" w:type="dxa"/>
          </w:tcPr>
          <w:p w:rsidR="004E05AE" w:rsidRPr="00A94478" w:rsidRDefault="00013912" w:rsidP="00021A66">
            <w:pPr>
              <w:ind w:hanging="84"/>
              <w:jc w:val="left"/>
              <w:rPr>
                <w:rFonts w:ascii="Arial" w:hAnsi="Arial" w:cs="Arial"/>
                <w:sz w:val="20"/>
                <w:szCs w:val="20"/>
                <w:lang w:eastAsia="zh-CN"/>
              </w:rPr>
            </w:pPr>
            <w:r>
              <w:rPr>
                <w:rFonts w:ascii="Arial" w:hAnsi="Arial" w:cs="Arial"/>
                <w:sz w:val="20"/>
                <w:szCs w:val="20"/>
                <w:lang w:eastAsia="zh-CN"/>
              </w:rPr>
              <w:t>BUSS</w:t>
            </w:r>
            <w:r w:rsidR="00CD4400" w:rsidRPr="00A94478">
              <w:rPr>
                <w:rFonts w:ascii="Arial" w:hAnsi="Arial" w:cs="Arial"/>
                <w:sz w:val="20"/>
                <w:szCs w:val="20"/>
                <w:lang w:eastAsia="zh-CN"/>
              </w:rPr>
              <w:t>_Concept_Design</w:t>
            </w:r>
            <w:r w:rsidR="004E05AE" w:rsidRPr="00A94478">
              <w:rPr>
                <w:rFonts w:ascii="Arial" w:hAnsi="Arial" w:cs="Arial"/>
                <w:sz w:val="20"/>
                <w:szCs w:val="20"/>
                <w:lang w:eastAsia="zh-CN"/>
              </w:rPr>
              <w:t>_v&lt;x.x&gt;</w:t>
            </w:r>
          </w:p>
        </w:tc>
      </w:tr>
      <w:tr w:rsidR="00D30BFD" w:rsidRPr="00F269E5" w:rsidTr="00220CB1">
        <w:trPr>
          <w:jc w:val="center"/>
        </w:trPr>
        <w:tc>
          <w:tcPr>
            <w:tcW w:w="1624" w:type="dxa"/>
            <w:vMerge w:val="restart"/>
            <w:vAlign w:val="center"/>
          </w:tcPr>
          <w:p w:rsidR="00D30BFD" w:rsidRPr="00A94478" w:rsidRDefault="00D30BF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Build</w:t>
            </w:r>
          </w:p>
        </w:tc>
        <w:tc>
          <w:tcPr>
            <w:tcW w:w="3050" w:type="dxa"/>
            <w:vAlign w:val="center"/>
          </w:tcPr>
          <w:p w:rsidR="00D30BFD" w:rsidRPr="00A94478" w:rsidRDefault="00D30BF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Source</w:t>
            </w:r>
            <w:r w:rsidR="007E09D6" w:rsidRPr="00A94478">
              <w:rPr>
                <w:rFonts w:ascii="Arial" w:hAnsi="Arial" w:cs="Arial"/>
                <w:sz w:val="20"/>
                <w:szCs w:val="20"/>
                <w:lang w:eastAsia="zh-CN"/>
              </w:rPr>
              <w:t xml:space="preserve"> code</w:t>
            </w:r>
          </w:p>
        </w:tc>
        <w:tc>
          <w:tcPr>
            <w:tcW w:w="3576" w:type="dxa"/>
            <w:vAlign w:val="center"/>
          </w:tcPr>
          <w:p w:rsidR="00D30BFD" w:rsidRPr="00A94478" w:rsidDel="0016258D"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D30BFD" w:rsidRPr="00A94478">
              <w:rPr>
                <w:rFonts w:ascii="Arial" w:hAnsi="Arial" w:cs="Arial"/>
                <w:sz w:val="20"/>
                <w:szCs w:val="20"/>
                <w:lang w:eastAsia="zh-CN"/>
              </w:rPr>
              <w:t>_Source</w:t>
            </w:r>
            <w:ins w:id="34" w:author="Nam Nguyễn Thành" w:date="2015-05-19T15:50:00Z">
              <w:r w:rsidR="00D913DC" w:rsidRPr="00A94478">
                <w:rPr>
                  <w:rFonts w:ascii="Arial" w:hAnsi="Arial" w:cs="Arial"/>
                  <w:sz w:val="20"/>
                  <w:szCs w:val="20"/>
                  <w:lang w:eastAsia="zh-CN"/>
                </w:rPr>
                <w:t>_</w:t>
              </w:r>
            </w:ins>
            <w:del w:id="35" w:author="Nam Nguyễn Thành" w:date="2015-05-19T15:50:00Z">
              <w:r w:rsidR="00D30BFD" w:rsidRPr="00A94478" w:rsidDel="00D913DC">
                <w:rPr>
                  <w:rFonts w:ascii="Arial" w:hAnsi="Arial" w:cs="Arial"/>
                  <w:sz w:val="20"/>
                  <w:szCs w:val="20"/>
                  <w:lang w:eastAsia="zh-CN"/>
                </w:rPr>
                <w:delText xml:space="preserve"> </w:delText>
              </w:r>
            </w:del>
            <w:r w:rsidR="00D30BFD" w:rsidRPr="00A94478">
              <w:rPr>
                <w:rFonts w:ascii="Arial" w:hAnsi="Arial" w:cs="Arial"/>
                <w:sz w:val="20"/>
                <w:szCs w:val="20"/>
                <w:lang w:eastAsia="zh-CN"/>
              </w:rPr>
              <w:t>Code_</w:t>
            </w:r>
            <w:r w:rsidR="004E05AE" w:rsidRPr="00A94478">
              <w:rPr>
                <w:rFonts w:ascii="Arial" w:hAnsi="Arial" w:cs="Arial"/>
                <w:sz w:val="20"/>
                <w:szCs w:val="20"/>
                <w:lang w:eastAsia="zh-CN"/>
              </w:rPr>
              <w:t>v&lt;x.x&gt;</w:t>
            </w:r>
            <w:r w:rsidR="00D30BFD" w:rsidRPr="00A94478">
              <w:rPr>
                <w:rFonts w:ascii="Arial" w:hAnsi="Arial" w:cs="Arial"/>
                <w:sz w:val="20"/>
                <w:szCs w:val="20"/>
                <w:lang w:eastAsia="zh-CN"/>
              </w:rPr>
              <w:t xml:space="preserve"> _Tested/Untested</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Test Plan</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4E05AE" w:rsidRPr="00A94478">
              <w:rPr>
                <w:rFonts w:ascii="Arial" w:hAnsi="Arial" w:cs="Arial"/>
                <w:sz w:val="20"/>
                <w:szCs w:val="20"/>
                <w:lang w:eastAsia="zh-CN"/>
              </w:rPr>
              <w:t>_Test</w:t>
            </w:r>
            <w:ins w:id="36" w:author="Nam Nguyễn Thành" w:date="2015-05-19T15:50:00Z">
              <w:r w:rsidR="00D913DC" w:rsidRPr="00A94478">
                <w:rPr>
                  <w:rFonts w:ascii="Arial" w:hAnsi="Arial" w:cs="Arial"/>
                  <w:sz w:val="20"/>
                  <w:szCs w:val="20"/>
                  <w:lang w:eastAsia="zh-CN"/>
                </w:rPr>
                <w:t>_</w:t>
              </w:r>
            </w:ins>
            <w:del w:id="37"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Plan_v&lt;x.x&gt;_language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System Test Case</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4E05AE" w:rsidRPr="00A94478">
              <w:rPr>
                <w:rFonts w:ascii="Arial" w:hAnsi="Arial" w:cs="Arial"/>
                <w:sz w:val="20"/>
                <w:szCs w:val="20"/>
                <w:lang w:eastAsia="zh-CN"/>
              </w:rPr>
              <w:t>_System</w:t>
            </w:r>
            <w:ins w:id="38" w:author="Nam Nguyễn Thành" w:date="2015-05-19T15:50:00Z">
              <w:r w:rsidR="00D913DC" w:rsidRPr="00A94478">
                <w:rPr>
                  <w:rFonts w:ascii="Arial" w:hAnsi="Arial" w:cs="Arial"/>
                  <w:sz w:val="20"/>
                  <w:szCs w:val="20"/>
                  <w:lang w:eastAsia="zh-CN"/>
                </w:rPr>
                <w:t>_</w:t>
              </w:r>
            </w:ins>
            <w:del w:id="39"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Test</w:t>
            </w:r>
            <w:ins w:id="40" w:author="Nam Nguyễn Thành" w:date="2015-05-19T15:50:00Z">
              <w:r w:rsidR="00D913DC" w:rsidRPr="00A94478">
                <w:rPr>
                  <w:rFonts w:ascii="Arial" w:hAnsi="Arial" w:cs="Arial"/>
                  <w:sz w:val="20"/>
                  <w:szCs w:val="20"/>
                  <w:lang w:eastAsia="zh-CN"/>
                </w:rPr>
                <w:t>_</w:t>
              </w:r>
            </w:ins>
            <w:del w:id="41"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Case_v&lt;x.x&gt;_language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 xml:space="preserve">Integration Test Case </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4E05AE" w:rsidRPr="00A94478">
              <w:rPr>
                <w:rFonts w:ascii="Arial" w:hAnsi="Arial" w:cs="Arial"/>
                <w:sz w:val="20"/>
                <w:szCs w:val="20"/>
                <w:lang w:eastAsia="zh-CN"/>
              </w:rPr>
              <w:t>_Integration</w:t>
            </w:r>
            <w:ins w:id="42" w:author="Nam Nguyễn Thành" w:date="2015-05-19T15:50:00Z">
              <w:r w:rsidR="00D913DC" w:rsidRPr="00A94478">
                <w:rPr>
                  <w:rFonts w:ascii="Arial" w:hAnsi="Arial" w:cs="Arial"/>
                  <w:sz w:val="20"/>
                  <w:szCs w:val="20"/>
                  <w:lang w:eastAsia="zh-CN"/>
                </w:rPr>
                <w:t>_</w:t>
              </w:r>
            </w:ins>
            <w:del w:id="43"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Test_</w:t>
            </w:r>
            <w:ins w:id="44" w:author="Nam Nguyễn Thành" w:date="2015-05-19T15:50:00Z">
              <w:r w:rsidR="00D913DC" w:rsidRPr="00A94478">
                <w:rPr>
                  <w:rFonts w:ascii="Arial" w:hAnsi="Arial" w:cs="Arial"/>
                  <w:sz w:val="20"/>
                  <w:szCs w:val="20"/>
                  <w:lang w:eastAsia="zh-CN"/>
                </w:rPr>
                <w:t>Case_</w:t>
              </w:r>
            </w:ins>
            <w:r w:rsidR="004E05AE" w:rsidRPr="00A94478">
              <w:rPr>
                <w:rFonts w:ascii="Arial" w:hAnsi="Arial" w:cs="Arial"/>
                <w:sz w:val="20"/>
                <w:szCs w:val="20"/>
                <w:lang w:eastAsia="zh-CN"/>
              </w:rPr>
              <w:t>v&lt;x.x&gt;_language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Unit Test Case</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4E05AE" w:rsidRPr="00A94478">
              <w:rPr>
                <w:rFonts w:ascii="Arial" w:hAnsi="Arial" w:cs="Arial"/>
                <w:sz w:val="20"/>
                <w:szCs w:val="20"/>
                <w:lang w:eastAsia="zh-CN"/>
              </w:rPr>
              <w:t>_Unit</w:t>
            </w:r>
            <w:ins w:id="45" w:author="Nam Nguyễn Thành" w:date="2015-05-19T15:50:00Z">
              <w:r w:rsidR="00D913DC" w:rsidRPr="00A94478">
                <w:rPr>
                  <w:rFonts w:ascii="Arial" w:hAnsi="Arial" w:cs="Arial"/>
                  <w:sz w:val="20"/>
                  <w:szCs w:val="20"/>
                  <w:lang w:eastAsia="zh-CN"/>
                </w:rPr>
                <w:t>_</w:t>
              </w:r>
            </w:ins>
            <w:del w:id="46" w:author="Nam Nguyễn Thành" w:date="2015-05-19T15:50:00Z">
              <w:r w:rsidR="007E09D6" w:rsidRPr="00A94478" w:rsidDel="00D913DC">
                <w:rPr>
                  <w:rFonts w:ascii="Arial" w:hAnsi="Arial" w:cs="Arial"/>
                  <w:sz w:val="20"/>
                  <w:szCs w:val="20"/>
                  <w:lang w:eastAsia="zh-CN"/>
                </w:rPr>
                <w:delText xml:space="preserve"> </w:delText>
              </w:r>
            </w:del>
            <w:del w:id="47" w:author="Nam Nguyễn Thành" w:date="2015-05-19T15:51:00Z">
              <w:r w:rsidR="004E05AE" w:rsidRPr="00A94478" w:rsidDel="00D913DC">
                <w:rPr>
                  <w:rFonts w:ascii="Arial" w:hAnsi="Arial" w:cs="Arial"/>
                  <w:sz w:val="20"/>
                  <w:szCs w:val="20"/>
                  <w:lang w:eastAsia="zh-CN"/>
                </w:rPr>
                <w:delText>Test</w:delText>
              </w:r>
              <w:r w:rsidR="007E09D6" w:rsidRPr="00A94478" w:rsidDel="00D913DC">
                <w:rPr>
                  <w:rFonts w:ascii="Arial" w:hAnsi="Arial" w:cs="Arial"/>
                  <w:sz w:val="20"/>
                  <w:szCs w:val="20"/>
                  <w:lang w:eastAsia="zh-CN"/>
                </w:rPr>
                <w:delText xml:space="preserve"> </w:delText>
              </w:r>
            </w:del>
            <w:ins w:id="48" w:author="Nam Nguyễn Thành" w:date="2015-05-19T15:51:00Z">
              <w:r w:rsidR="00D913DC" w:rsidRPr="00A94478">
                <w:rPr>
                  <w:rFonts w:ascii="Arial" w:hAnsi="Arial" w:cs="Arial"/>
                  <w:sz w:val="20"/>
                  <w:szCs w:val="20"/>
                  <w:lang w:eastAsia="zh-CN"/>
                </w:rPr>
                <w:t>Test_</w:t>
              </w:r>
            </w:ins>
            <w:r w:rsidR="007E09D6" w:rsidRPr="00A94478">
              <w:rPr>
                <w:rFonts w:ascii="Arial" w:hAnsi="Arial" w:cs="Arial"/>
                <w:sz w:val="20"/>
                <w:szCs w:val="20"/>
                <w:lang w:eastAsia="zh-CN"/>
              </w:rPr>
              <w:t>Case</w:t>
            </w:r>
            <w:r w:rsidR="004E05AE" w:rsidRPr="00A94478">
              <w:rPr>
                <w:rFonts w:ascii="Arial" w:hAnsi="Arial" w:cs="Arial"/>
                <w:sz w:val="20"/>
                <w:szCs w:val="20"/>
                <w:lang w:eastAsia="zh-CN"/>
              </w:rPr>
              <w:t>_</w:t>
            </w:r>
            <w:r w:rsidR="007E09D6" w:rsidRPr="00A94478">
              <w:rPr>
                <w:rFonts w:ascii="Arial" w:hAnsi="Arial" w:cs="Arial"/>
                <w:sz w:val="20"/>
                <w:szCs w:val="20"/>
                <w:lang w:eastAsia="zh-CN"/>
              </w:rPr>
              <w:t xml:space="preserve">v&lt;x.x&gt; </w:t>
            </w:r>
            <w:r w:rsidR="004E05AE" w:rsidRPr="00A94478">
              <w:rPr>
                <w:rFonts w:ascii="Arial" w:hAnsi="Arial" w:cs="Arial"/>
                <w:sz w:val="20"/>
                <w:szCs w:val="20"/>
                <w:lang w:eastAsia="zh-CN"/>
              </w:rPr>
              <w:t>_language</w:t>
            </w:r>
          </w:p>
        </w:tc>
      </w:tr>
      <w:tr w:rsidR="00803C63" w:rsidRPr="00F269E5" w:rsidTr="00220CB1">
        <w:trPr>
          <w:jc w:val="center"/>
        </w:trPr>
        <w:tc>
          <w:tcPr>
            <w:tcW w:w="1624" w:type="dxa"/>
            <w:vMerge/>
            <w:vAlign w:val="center"/>
          </w:tcPr>
          <w:p w:rsidR="00803C63" w:rsidRPr="00A94478" w:rsidRDefault="00803C63"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803C63" w:rsidRPr="00A94478" w:rsidRDefault="00803C63"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Defect Log Management</w:t>
            </w:r>
          </w:p>
        </w:tc>
        <w:tc>
          <w:tcPr>
            <w:tcW w:w="3576" w:type="dxa"/>
            <w:vAlign w:val="center"/>
          </w:tcPr>
          <w:p w:rsidR="00803C63" w:rsidRPr="00A94478" w:rsidRDefault="00013912" w:rsidP="00021A66">
            <w:pPr>
              <w:pStyle w:val="bang0"/>
              <w:framePr w:hSpace="0" w:wrap="auto" w:vAnchor="margin" w:xAlign="left" w:yAlign="inline"/>
              <w:suppressOverlap w:val="0"/>
              <w:rPr>
                <w:rFonts w:ascii="Arial" w:hAnsi="Arial" w:cs="Arial"/>
                <w:sz w:val="20"/>
                <w:szCs w:val="20"/>
                <w:lang w:eastAsia="zh-CN"/>
              </w:rPr>
            </w:pPr>
            <w:r>
              <w:rPr>
                <w:rFonts w:ascii="Arial" w:hAnsi="Arial" w:cs="Arial"/>
                <w:sz w:val="20"/>
                <w:szCs w:val="20"/>
                <w:lang w:eastAsia="zh-CN"/>
              </w:rPr>
              <w:t>BUSS</w:t>
            </w:r>
            <w:r w:rsidR="00803C63" w:rsidRPr="00A94478">
              <w:rPr>
                <w:rFonts w:ascii="Arial" w:hAnsi="Arial" w:cs="Arial"/>
                <w:sz w:val="20"/>
                <w:szCs w:val="20"/>
                <w:lang w:eastAsia="zh-CN"/>
              </w:rPr>
              <w:t>_Defect</w:t>
            </w:r>
            <w:ins w:id="49" w:author="Nam Nguyễn Thành" w:date="2015-05-19T15:51:00Z">
              <w:r w:rsidR="00D913DC" w:rsidRPr="00A94478">
                <w:rPr>
                  <w:rFonts w:ascii="Arial" w:hAnsi="Arial" w:cs="Arial"/>
                  <w:sz w:val="20"/>
                  <w:szCs w:val="20"/>
                  <w:lang w:eastAsia="zh-CN"/>
                </w:rPr>
                <w:t>_</w:t>
              </w:r>
            </w:ins>
            <w:del w:id="50" w:author="Nam Nguyễn Thành" w:date="2015-05-19T15:51:00Z">
              <w:r w:rsidR="00803C63" w:rsidRPr="00A94478" w:rsidDel="00D913DC">
                <w:rPr>
                  <w:rFonts w:ascii="Arial" w:hAnsi="Arial" w:cs="Arial"/>
                  <w:sz w:val="20"/>
                  <w:szCs w:val="20"/>
                  <w:lang w:eastAsia="zh-CN"/>
                </w:rPr>
                <w:delText xml:space="preserve"> </w:delText>
              </w:r>
            </w:del>
            <w:r w:rsidR="00803C63" w:rsidRPr="00A94478">
              <w:rPr>
                <w:rFonts w:ascii="Arial" w:hAnsi="Arial" w:cs="Arial"/>
                <w:sz w:val="20"/>
                <w:szCs w:val="20"/>
                <w:lang w:eastAsia="zh-CN"/>
              </w:rPr>
              <w:t>Log</w:t>
            </w:r>
            <w:ins w:id="51" w:author="Nam Nguyễn Thành" w:date="2015-05-19T15:51:00Z">
              <w:r w:rsidR="00D913DC" w:rsidRPr="00A94478">
                <w:rPr>
                  <w:rFonts w:ascii="Arial" w:hAnsi="Arial" w:cs="Arial"/>
                  <w:sz w:val="20"/>
                  <w:szCs w:val="20"/>
                  <w:lang w:eastAsia="zh-CN"/>
                </w:rPr>
                <w:t>_</w:t>
              </w:r>
            </w:ins>
            <w:del w:id="52" w:author="Nam Nguyễn Thành" w:date="2015-05-19T15:51:00Z">
              <w:r w:rsidR="00803C63" w:rsidRPr="00A94478" w:rsidDel="00D913DC">
                <w:rPr>
                  <w:rFonts w:ascii="Arial" w:hAnsi="Arial" w:cs="Arial"/>
                  <w:sz w:val="20"/>
                  <w:szCs w:val="20"/>
                  <w:lang w:eastAsia="zh-CN"/>
                </w:rPr>
                <w:delText xml:space="preserve"> </w:delText>
              </w:r>
            </w:del>
            <w:r w:rsidR="00803C63" w:rsidRPr="00A94478">
              <w:rPr>
                <w:rFonts w:ascii="Arial" w:hAnsi="Arial" w:cs="Arial"/>
                <w:sz w:val="20"/>
                <w:szCs w:val="20"/>
                <w:lang w:eastAsia="zh-CN"/>
              </w:rPr>
              <w:t>Management_v&lt;x.x&gt;_language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7E09D6"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Component Test Case</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4E05AE" w:rsidRPr="00A94478">
              <w:rPr>
                <w:rFonts w:ascii="Arial" w:hAnsi="Arial" w:cs="Arial"/>
                <w:sz w:val="20"/>
                <w:szCs w:val="20"/>
                <w:lang w:eastAsia="zh-CN"/>
              </w:rPr>
              <w:t>_</w:t>
            </w:r>
            <w:r w:rsidR="007E09D6" w:rsidRPr="00A94478">
              <w:rPr>
                <w:rFonts w:ascii="Arial" w:hAnsi="Arial" w:cs="Arial"/>
                <w:sz w:val="20"/>
                <w:szCs w:val="20"/>
                <w:lang w:eastAsia="zh-CN"/>
              </w:rPr>
              <w:t>Component</w:t>
            </w:r>
            <w:ins w:id="53" w:author="Nam Nguyễn Thành" w:date="2015-05-19T15:51:00Z">
              <w:r w:rsidR="00D913DC" w:rsidRPr="00A94478">
                <w:rPr>
                  <w:rFonts w:ascii="Arial" w:hAnsi="Arial" w:cs="Arial"/>
                  <w:sz w:val="20"/>
                  <w:szCs w:val="20"/>
                  <w:lang w:eastAsia="zh-CN"/>
                </w:rPr>
                <w:t>_</w:t>
              </w:r>
            </w:ins>
            <w:del w:id="54" w:author="Nam Nguyễn Thành" w:date="2015-05-19T15:51:00Z">
              <w:r w:rsidR="007E09D6" w:rsidRPr="00A94478" w:rsidDel="00D913DC">
                <w:rPr>
                  <w:rFonts w:ascii="Arial" w:hAnsi="Arial" w:cs="Arial"/>
                  <w:sz w:val="20"/>
                  <w:szCs w:val="20"/>
                  <w:lang w:eastAsia="zh-CN"/>
                </w:rPr>
                <w:delText xml:space="preserve"> </w:delText>
              </w:r>
            </w:del>
            <w:r w:rsidR="007E09D6" w:rsidRPr="00A94478">
              <w:rPr>
                <w:rFonts w:ascii="Arial" w:hAnsi="Arial" w:cs="Arial"/>
                <w:sz w:val="20"/>
                <w:szCs w:val="20"/>
                <w:lang w:eastAsia="zh-CN"/>
              </w:rPr>
              <w:t>Test</w:t>
            </w:r>
            <w:ins w:id="55" w:author="Nam Nguyễn Thành" w:date="2015-05-19T15:51:00Z">
              <w:r w:rsidR="00D913DC" w:rsidRPr="00A94478">
                <w:rPr>
                  <w:rFonts w:ascii="Arial" w:hAnsi="Arial" w:cs="Arial"/>
                  <w:sz w:val="20"/>
                  <w:szCs w:val="20"/>
                  <w:lang w:eastAsia="zh-CN"/>
                </w:rPr>
                <w:t>_</w:t>
              </w:r>
            </w:ins>
            <w:del w:id="56" w:author="Nam Nguyễn Thành" w:date="2015-05-19T15:51:00Z">
              <w:r w:rsidR="007E09D6" w:rsidRPr="00A94478" w:rsidDel="00D913DC">
                <w:rPr>
                  <w:rFonts w:ascii="Arial" w:hAnsi="Arial" w:cs="Arial"/>
                  <w:sz w:val="20"/>
                  <w:szCs w:val="20"/>
                  <w:lang w:eastAsia="zh-CN"/>
                </w:rPr>
                <w:delText xml:space="preserve"> </w:delText>
              </w:r>
            </w:del>
            <w:r w:rsidR="007E09D6" w:rsidRPr="00A94478">
              <w:rPr>
                <w:rFonts w:ascii="Arial" w:hAnsi="Arial" w:cs="Arial"/>
                <w:sz w:val="20"/>
                <w:szCs w:val="20"/>
                <w:lang w:eastAsia="zh-CN"/>
              </w:rPr>
              <w:t>Case</w:t>
            </w:r>
            <w:r w:rsidR="004E05AE" w:rsidRPr="00A94478">
              <w:rPr>
                <w:rFonts w:ascii="Arial" w:hAnsi="Arial" w:cs="Arial"/>
                <w:sz w:val="20"/>
                <w:szCs w:val="20"/>
                <w:lang w:eastAsia="zh-CN"/>
              </w:rPr>
              <w:t>_</w:t>
            </w:r>
            <w:r w:rsidR="007E09D6" w:rsidRPr="00A94478">
              <w:rPr>
                <w:rFonts w:ascii="Arial" w:hAnsi="Arial" w:cs="Arial"/>
                <w:sz w:val="20"/>
                <w:szCs w:val="20"/>
                <w:lang w:eastAsia="zh-CN"/>
              </w:rPr>
              <w:t xml:space="preserve">v&lt;x.x&gt; </w:t>
            </w:r>
            <w:r w:rsidR="004E05AE" w:rsidRPr="00A94478">
              <w:rPr>
                <w:rFonts w:ascii="Arial" w:hAnsi="Arial" w:cs="Arial"/>
                <w:sz w:val="20"/>
                <w:szCs w:val="20"/>
                <w:lang w:eastAsia="zh-CN"/>
              </w:rPr>
              <w: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4E05AE" w:rsidRPr="00A94478" w:rsidRDefault="007E09D6"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Test report</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4E05AE" w:rsidRPr="00A94478">
              <w:rPr>
                <w:rFonts w:ascii="Arial" w:hAnsi="Arial" w:cs="Arial"/>
                <w:sz w:val="20"/>
                <w:szCs w:val="20"/>
                <w:lang w:eastAsia="zh-CN"/>
              </w:rPr>
              <w:t>_</w:t>
            </w:r>
            <w:r w:rsidR="007E09D6" w:rsidRPr="00A94478">
              <w:rPr>
                <w:rFonts w:ascii="Arial" w:hAnsi="Arial" w:cs="Arial"/>
                <w:sz w:val="20"/>
                <w:szCs w:val="20"/>
                <w:lang w:eastAsia="zh-CN"/>
              </w:rPr>
              <w:t>Test</w:t>
            </w:r>
            <w:ins w:id="57" w:author="Nam Nguyễn Thành" w:date="2015-05-19T15:51:00Z">
              <w:r w:rsidR="00D913DC" w:rsidRPr="00A94478">
                <w:rPr>
                  <w:rFonts w:ascii="Arial" w:hAnsi="Arial" w:cs="Arial"/>
                  <w:sz w:val="20"/>
                  <w:szCs w:val="20"/>
                  <w:lang w:eastAsia="zh-CN"/>
                </w:rPr>
                <w:t>_</w:t>
              </w:r>
            </w:ins>
            <w:del w:id="58" w:author="Nam Nguyễn Thành" w:date="2015-05-19T15:51:00Z">
              <w:r w:rsidR="007E09D6" w:rsidRPr="00A94478" w:rsidDel="00D913DC">
                <w:rPr>
                  <w:rFonts w:ascii="Arial" w:hAnsi="Arial" w:cs="Arial"/>
                  <w:sz w:val="20"/>
                  <w:szCs w:val="20"/>
                  <w:lang w:eastAsia="zh-CN"/>
                </w:rPr>
                <w:delText xml:space="preserve"> </w:delText>
              </w:r>
            </w:del>
            <w:r w:rsidR="007E09D6" w:rsidRPr="00A94478">
              <w:rPr>
                <w:rFonts w:ascii="Arial" w:hAnsi="Arial" w:cs="Arial"/>
                <w:sz w:val="20"/>
                <w:szCs w:val="20"/>
                <w:lang w:eastAsia="zh-CN"/>
              </w:rPr>
              <w:t>Report</w:t>
            </w:r>
            <w:r w:rsidR="004E05AE" w:rsidRPr="00A94478">
              <w:rPr>
                <w:rFonts w:ascii="Arial" w:hAnsi="Arial" w:cs="Arial"/>
                <w:sz w:val="20"/>
                <w:szCs w:val="20"/>
                <w:lang w:eastAsia="zh-CN"/>
              </w:rPr>
              <w:t>_</w:t>
            </w:r>
            <w:r w:rsidR="007E09D6" w:rsidRPr="00A94478">
              <w:rPr>
                <w:rFonts w:ascii="Arial" w:hAnsi="Arial" w:cs="Arial"/>
                <w:sz w:val="20"/>
                <w:szCs w:val="20"/>
                <w:lang w:eastAsia="zh-CN"/>
              </w:rPr>
              <w:t>v&lt;x.x&gt;</w:t>
            </w:r>
            <w:r w:rsidR="004E05AE" w:rsidRPr="00A94478">
              <w:rPr>
                <w:rFonts w:ascii="Arial" w:hAnsi="Arial" w:cs="Arial"/>
                <w:sz w:val="20"/>
                <w:szCs w:val="20"/>
                <w:lang w:eastAsia="zh-CN"/>
              </w:rPr>
              <w:t>_language</w:t>
            </w:r>
          </w:p>
        </w:tc>
      </w:tr>
      <w:tr w:rsidR="004E05AE" w:rsidRPr="00F269E5" w:rsidTr="00220CB1">
        <w:trPr>
          <w:jc w:val="center"/>
        </w:trPr>
        <w:tc>
          <w:tcPr>
            <w:tcW w:w="1624" w:type="dxa"/>
            <w:vMerge w:val="restart"/>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Process</w:t>
            </w: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Guideline_</w:t>
            </w:r>
            <w:ins w:id="59" w:author="Nam Nguyễn Thành" w:date="2015-05-19T15:51:00Z">
              <w:r w:rsidR="00D913DC" w:rsidRPr="00A94478">
                <w:rPr>
                  <w:rFonts w:ascii="Arial" w:hAnsi="Arial" w:cs="Arial"/>
                  <w:sz w:val="20"/>
                  <w:szCs w:val="20"/>
                  <w:lang w:eastAsia="zh-CN"/>
                </w:rPr>
                <w:t>&lt;</w:t>
              </w:r>
            </w:ins>
            <w:r w:rsidRPr="00A94478">
              <w:rPr>
                <w:rFonts w:ascii="Arial" w:hAnsi="Arial" w:cs="Arial"/>
                <w:sz w:val="20"/>
                <w:szCs w:val="20"/>
                <w:lang w:eastAsia="zh-CN"/>
              </w:rPr>
              <w:t>Name of guideline</w:t>
            </w:r>
            <w:ins w:id="60" w:author="Nam Nguyễn Thành" w:date="2015-05-19T15:51:00Z">
              <w:r w:rsidR="00D913DC" w:rsidRPr="00A94478">
                <w:rPr>
                  <w:rFonts w:ascii="Arial" w:hAnsi="Arial" w:cs="Arial"/>
                  <w:sz w:val="20"/>
                  <w:szCs w:val="20"/>
                  <w:lang w:eastAsia="zh-CN"/>
                </w:rPr>
                <w:t>&gt;</w:t>
              </w:r>
            </w:ins>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4E05AE" w:rsidRPr="00A94478">
              <w:rPr>
                <w:rFonts w:ascii="Arial" w:hAnsi="Arial" w:cs="Arial"/>
                <w:sz w:val="20"/>
                <w:szCs w:val="20"/>
                <w:lang w:eastAsia="zh-CN"/>
              </w:rPr>
              <w:t>_Guideline_</w:t>
            </w:r>
            <w:ins w:id="61" w:author="Nam Nguyễn Thành" w:date="2015-05-19T15:51:00Z">
              <w:r w:rsidR="00D913DC" w:rsidRPr="00A94478">
                <w:rPr>
                  <w:rFonts w:ascii="Arial" w:hAnsi="Arial" w:cs="Arial"/>
                  <w:sz w:val="20"/>
                  <w:szCs w:val="20"/>
                  <w:lang w:eastAsia="zh-CN"/>
                </w:rPr>
                <w:t>&lt;</w:t>
              </w:r>
            </w:ins>
            <w:r w:rsidR="004E05AE" w:rsidRPr="00A94478">
              <w:rPr>
                <w:rFonts w:ascii="Arial" w:hAnsi="Arial" w:cs="Arial"/>
                <w:sz w:val="20"/>
                <w:szCs w:val="20"/>
                <w:lang w:eastAsia="zh-CN"/>
              </w:rPr>
              <w:t>Title of guideline</w:t>
            </w:r>
            <w:ins w:id="62" w:author="Nam Nguyễn Thành" w:date="2015-05-19T15:51:00Z">
              <w:r w:rsidR="00D913DC" w:rsidRPr="00A94478">
                <w:rPr>
                  <w:rFonts w:ascii="Arial" w:hAnsi="Arial" w:cs="Arial"/>
                  <w:sz w:val="20"/>
                  <w:szCs w:val="20"/>
                  <w:lang w:eastAsia="zh-CN"/>
                </w:rPr>
                <w:t>&gt;</w:t>
              </w:r>
            </w:ins>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Coding Convention/Stadard</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4E05AE" w:rsidRPr="00A94478">
              <w:rPr>
                <w:rFonts w:ascii="Arial" w:hAnsi="Arial" w:cs="Arial"/>
                <w:sz w:val="20"/>
                <w:szCs w:val="20"/>
                <w:lang w:eastAsia="zh-CN"/>
              </w:rPr>
              <w:t>_</w:t>
            </w:r>
            <w:r w:rsidR="007E09D6" w:rsidRPr="00A94478">
              <w:rPr>
                <w:rFonts w:ascii="Arial" w:hAnsi="Arial" w:cs="Arial"/>
                <w:sz w:val="20"/>
                <w:szCs w:val="20"/>
                <w:lang w:eastAsia="zh-CN"/>
              </w:rPr>
              <w:t>Coding</w:t>
            </w:r>
            <w:ins w:id="63" w:author="Nam Nguyễn Thành" w:date="2015-05-19T15:51:00Z">
              <w:r w:rsidR="00D913DC" w:rsidRPr="00A94478">
                <w:rPr>
                  <w:rFonts w:ascii="Arial" w:hAnsi="Arial" w:cs="Arial"/>
                  <w:sz w:val="20"/>
                  <w:szCs w:val="20"/>
                  <w:lang w:eastAsia="zh-CN"/>
                </w:rPr>
                <w:t>_</w:t>
              </w:r>
            </w:ins>
            <w:del w:id="64" w:author="Nam Nguyễn Thành" w:date="2015-05-19T15:51:00Z">
              <w:r w:rsidR="007E09D6" w:rsidRPr="00A94478" w:rsidDel="00D913DC">
                <w:rPr>
                  <w:rFonts w:ascii="Arial" w:hAnsi="Arial" w:cs="Arial"/>
                  <w:sz w:val="20"/>
                  <w:szCs w:val="20"/>
                  <w:lang w:eastAsia="zh-CN"/>
                </w:rPr>
                <w:delText xml:space="preserve"> </w:delText>
              </w:r>
            </w:del>
            <w:ins w:id="65" w:author="Nam Nguyễn Thành" w:date="2015-05-19T15:51:00Z">
              <w:r w:rsidR="00D913DC" w:rsidRPr="00A94478">
                <w:rPr>
                  <w:rFonts w:ascii="Arial" w:hAnsi="Arial" w:cs="Arial"/>
                  <w:sz w:val="20"/>
                  <w:szCs w:val="20"/>
                  <w:lang w:eastAsia="zh-CN"/>
                </w:rPr>
                <w:t>C</w:t>
              </w:r>
            </w:ins>
            <w:del w:id="66" w:author="Nam Nguyễn Thành" w:date="2015-05-19T15:51:00Z">
              <w:r w:rsidR="007E09D6" w:rsidRPr="00A94478" w:rsidDel="00D913DC">
                <w:rPr>
                  <w:rFonts w:ascii="Arial" w:hAnsi="Arial" w:cs="Arial"/>
                  <w:sz w:val="20"/>
                  <w:szCs w:val="20"/>
                  <w:lang w:eastAsia="zh-CN"/>
                </w:rPr>
                <w:delText>c</w:delText>
              </w:r>
            </w:del>
            <w:r w:rsidR="007E09D6" w:rsidRPr="00A94478">
              <w:rPr>
                <w:rFonts w:ascii="Arial" w:hAnsi="Arial" w:cs="Arial"/>
                <w:sz w:val="20"/>
                <w:szCs w:val="20"/>
                <w:lang w:eastAsia="zh-CN"/>
              </w:rPr>
              <w:t>onvention</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Checklist_</w:t>
            </w:r>
            <w:ins w:id="67" w:author="Nam Nguyễn Thành" w:date="2015-05-19T15:51:00Z">
              <w:r w:rsidR="00D913DC" w:rsidRPr="00A94478">
                <w:rPr>
                  <w:rFonts w:ascii="Arial" w:hAnsi="Arial" w:cs="Arial"/>
                  <w:sz w:val="20"/>
                  <w:szCs w:val="20"/>
                  <w:lang w:eastAsia="zh-CN"/>
                </w:rPr>
                <w:t>&lt;</w:t>
              </w:r>
            </w:ins>
            <w:r w:rsidRPr="00A94478">
              <w:rPr>
                <w:rFonts w:ascii="Arial" w:hAnsi="Arial" w:cs="Arial"/>
                <w:sz w:val="20"/>
                <w:szCs w:val="20"/>
                <w:lang w:eastAsia="zh-CN"/>
              </w:rPr>
              <w:t>Name of checklist</w:t>
            </w:r>
            <w:ins w:id="68" w:author="Nam Nguyễn Thành" w:date="2015-05-19T15:51:00Z">
              <w:r w:rsidR="00D913DC" w:rsidRPr="00A94478">
                <w:rPr>
                  <w:rFonts w:ascii="Arial" w:hAnsi="Arial" w:cs="Arial"/>
                  <w:sz w:val="20"/>
                  <w:szCs w:val="20"/>
                  <w:lang w:eastAsia="zh-CN"/>
                </w:rPr>
                <w:t>&gt;</w:t>
              </w:r>
            </w:ins>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F865E8" w:rsidRPr="00A94478">
              <w:rPr>
                <w:rFonts w:ascii="Arial" w:hAnsi="Arial" w:cs="Arial"/>
                <w:sz w:val="20"/>
                <w:szCs w:val="20"/>
                <w:lang w:eastAsia="zh-CN"/>
              </w:rPr>
              <w:t>_</w:t>
            </w:r>
            <w:r w:rsidR="004E05AE" w:rsidRPr="00A94478">
              <w:rPr>
                <w:rFonts w:ascii="Arial" w:hAnsi="Arial" w:cs="Arial"/>
                <w:sz w:val="20"/>
                <w:szCs w:val="20"/>
                <w:lang w:eastAsia="zh-CN"/>
              </w:rPr>
              <w:t>Checklist_</w:t>
            </w:r>
            <w:ins w:id="69" w:author="Nam Nguyễn Thành" w:date="2015-05-19T15:51:00Z">
              <w:r w:rsidR="00D913DC" w:rsidRPr="00A94478">
                <w:rPr>
                  <w:rFonts w:ascii="Arial" w:hAnsi="Arial" w:cs="Arial"/>
                  <w:sz w:val="20"/>
                  <w:szCs w:val="20"/>
                  <w:lang w:eastAsia="zh-CN"/>
                </w:rPr>
                <w:t>&lt;</w:t>
              </w:r>
            </w:ins>
            <w:r w:rsidR="004E05AE" w:rsidRPr="00A94478">
              <w:rPr>
                <w:rFonts w:ascii="Arial" w:hAnsi="Arial" w:cs="Arial"/>
                <w:sz w:val="20"/>
                <w:szCs w:val="20"/>
                <w:lang w:eastAsia="zh-CN"/>
              </w:rPr>
              <w:t>Title of checklist</w:t>
            </w:r>
            <w:ins w:id="70" w:author="Nam Nguyễn Thành" w:date="2015-05-19T15:51:00Z">
              <w:r w:rsidR="00D913DC" w:rsidRPr="00A94478">
                <w:rPr>
                  <w:rFonts w:ascii="Arial" w:hAnsi="Arial" w:cs="Arial"/>
                  <w:sz w:val="20"/>
                  <w:szCs w:val="20"/>
                  <w:lang w:eastAsia="zh-CN"/>
                </w:rPr>
                <w:t>&gt;</w:t>
              </w:r>
            </w:ins>
            <w:r w:rsidR="007E09D6" w:rsidRPr="00A94478">
              <w:rPr>
                <w:rFonts w:ascii="Arial" w:hAnsi="Arial" w:cs="Arial"/>
                <w:sz w:val="20"/>
                <w:szCs w:val="20"/>
                <w:lang w:eastAsia="zh-CN"/>
              </w:rPr>
              <w:t>_v&lt;x.x&gt;</w:t>
            </w:r>
          </w:p>
        </w:tc>
      </w:tr>
      <w:tr w:rsidR="004E05AE" w:rsidRPr="00F269E5" w:rsidTr="00220CB1">
        <w:trPr>
          <w:jc w:val="center"/>
        </w:trPr>
        <w:tc>
          <w:tcPr>
            <w:tcW w:w="1624" w:type="dxa"/>
            <w:vMerge w:val="restart"/>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Document type</w:t>
            </w: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MS Word</w:t>
            </w:r>
          </w:p>
        </w:tc>
        <w:tc>
          <w:tcPr>
            <w:tcW w:w="3576"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eastAsia="zh-CN"/>
              </w:rPr>
              <w:t>***.docx</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MS Project</w:t>
            </w:r>
          </w:p>
        </w:tc>
        <w:tc>
          <w:tcPr>
            <w:tcW w:w="3576"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eastAsia="zh-CN"/>
              </w:rPr>
              <w:t>***.mpp</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MS Excel</w:t>
            </w:r>
          </w:p>
        </w:tc>
        <w:tc>
          <w:tcPr>
            <w:tcW w:w="3576"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eastAsia="zh-CN"/>
              </w:rPr>
              <w:t>***.xls</w:t>
            </w:r>
          </w:p>
        </w:tc>
      </w:tr>
    </w:tbl>
    <w:p w:rsidR="001C061E" w:rsidRPr="00F269E5" w:rsidRDefault="001C061E" w:rsidP="00A16B6B">
      <w:pPr>
        <w:ind w:left="0"/>
      </w:pPr>
    </w:p>
    <w:p w:rsidR="001C061E" w:rsidRPr="00F269E5" w:rsidRDefault="001C061E" w:rsidP="00F26057">
      <w:pPr>
        <w:pStyle w:val="Heading2"/>
      </w:pPr>
      <w:bookmarkStart w:id="71" w:name="_Toc388391914"/>
      <w:bookmarkStart w:id="72" w:name="_Toc396310100"/>
      <w:r w:rsidRPr="00F269E5">
        <w:t>Project Infrastructure</w:t>
      </w:r>
      <w:bookmarkEnd w:id="71"/>
      <w:bookmarkEnd w:id="7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rsidTr="005C3F00">
        <w:trPr>
          <w:tblHeader/>
          <w:jc w:val="center"/>
        </w:trPr>
        <w:tc>
          <w:tcPr>
            <w:tcW w:w="1611"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Tool</w:t>
            </w:r>
          </w:p>
        </w:tc>
        <w:tc>
          <w:tcPr>
            <w:tcW w:w="1660"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Version</w:t>
            </w:r>
          </w:p>
        </w:tc>
        <w:tc>
          <w:tcPr>
            <w:tcW w:w="2624"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Purpose</w:t>
            </w:r>
          </w:p>
        </w:tc>
        <w:tc>
          <w:tcPr>
            <w:tcW w:w="2355"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Note</w:t>
            </w:r>
          </w:p>
        </w:tc>
      </w:tr>
      <w:tr w:rsidR="001C061E" w:rsidRPr="00F269E5" w:rsidTr="005C3F00">
        <w:trPr>
          <w:jc w:val="center"/>
        </w:trPr>
        <w:tc>
          <w:tcPr>
            <w:tcW w:w="1611" w:type="dxa"/>
            <w:vAlign w:val="center"/>
          </w:tcPr>
          <w:p w:rsidR="001C061E" w:rsidRPr="00A94478" w:rsidRDefault="00FB59AA"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GitHub</w:t>
            </w:r>
          </w:p>
        </w:tc>
        <w:tc>
          <w:tcPr>
            <w:tcW w:w="1660" w:type="dxa"/>
            <w:vAlign w:val="center"/>
          </w:tcPr>
          <w:p w:rsidR="001C061E" w:rsidRPr="00A94478" w:rsidRDefault="00FB59AA"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2.13.2.4</w:t>
            </w:r>
          </w:p>
        </w:tc>
        <w:tc>
          <w:tcPr>
            <w:tcW w:w="2624"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For source code</w:t>
            </w:r>
            <w:r w:rsidR="00FB59AA" w:rsidRPr="00A94478">
              <w:rPr>
                <w:rFonts w:ascii="Arial" w:hAnsi="Arial" w:cs="Arial"/>
                <w:sz w:val="20"/>
                <w:szCs w:val="20"/>
              </w:rPr>
              <w:t xml:space="preserve"> and documents</w:t>
            </w:r>
            <w:r w:rsidRPr="00A94478">
              <w:rPr>
                <w:rFonts w:ascii="Arial" w:hAnsi="Arial" w:cs="Arial"/>
                <w:sz w:val="20"/>
                <w:szCs w:val="20"/>
              </w:rPr>
              <w:t xml:space="preserve"> control</w:t>
            </w:r>
          </w:p>
        </w:tc>
        <w:tc>
          <w:tcPr>
            <w:tcW w:w="2355" w:type="dxa"/>
            <w:vAlign w:val="center"/>
          </w:tcPr>
          <w:p w:rsidR="001C061E" w:rsidRPr="00A94478" w:rsidRDefault="00B21700" w:rsidP="00021A66">
            <w:pPr>
              <w:pStyle w:val="bang0"/>
              <w:framePr w:hSpace="0" w:wrap="auto" w:vAnchor="margin" w:xAlign="left" w:yAlign="inline"/>
              <w:suppressOverlap w:val="0"/>
              <w:rPr>
                <w:rFonts w:ascii="Arial" w:hAnsi="Arial" w:cs="Arial"/>
                <w:sz w:val="20"/>
                <w:szCs w:val="20"/>
              </w:rPr>
            </w:pPr>
            <w:hyperlink r:id="rId9" w:history="1">
              <w:r w:rsidR="00E81772" w:rsidRPr="00A94478">
                <w:rPr>
                  <w:rStyle w:val="Hyperlink"/>
                  <w:rFonts w:ascii="Arial" w:hAnsi="Arial" w:cs="Arial"/>
                  <w:sz w:val="20"/>
                  <w:szCs w:val="20"/>
                </w:rPr>
                <w:t>https://windows.github.com/index.html</w:t>
              </w:r>
            </w:hyperlink>
          </w:p>
        </w:tc>
      </w:tr>
      <w:tr w:rsidR="001C061E" w:rsidRPr="00F269E5" w:rsidTr="005C3F00">
        <w:trPr>
          <w:jc w:val="center"/>
        </w:trPr>
        <w:tc>
          <w:tcPr>
            <w:tcW w:w="1611" w:type="dxa"/>
            <w:vAlign w:val="center"/>
          </w:tcPr>
          <w:p w:rsidR="001C061E" w:rsidRPr="00A94478" w:rsidRDefault="00E81772"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Enterprise Architecture</w:t>
            </w:r>
          </w:p>
        </w:tc>
        <w:tc>
          <w:tcPr>
            <w:tcW w:w="1660" w:type="dxa"/>
            <w:vAlign w:val="center"/>
          </w:tcPr>
          <w:p w:rsidR="001C061E" w:rsidRPr="00A94478" w:rsidRDefault="00F5037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7.5 trial</w:t>
            </w:r>
          </w:p>
        </w:tc>
        <w:tc>
          <w:tcPr>
            <w:tcW w:w="2624"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For architecture design</w:t>
            </w:r>
          </w:p>
        </w:tc>
        <w:tc>
          <w:tcPr>
            <w:tcW w:w="2355" w:type="dxa"/>
            <w:vAlign w:val="center"/>
          </w:tcPr>
          <w:p w:rsidR="001C061E" w:rsidRPr="00A94478" w:rsidRDefault="00B21700" w:rsidP="00021A66">
            <w:pPr>
              <w:pStyle w:val="bang0"/>
              <w:framePr w:hSpace="0" w:wrap="auto" w:vAnchor="margin" w:xAlign="left" w:yAlign="inline"/>
              <w:suppressOverlap w:val="0"/>
              <w:rPr>
                <w:rFonts w:ascii="Arial" w:hAnsi="Arial" w:cs="Arial"/>
                <w:sz w:val="20"/>
                <w:szCs w:val="20"/>
              </w:rPr>
            </w:pPr>
            <w:hyperlink r:id="rId10" w:history="1">
              <w:r w:rsidR="005C3F00" w:rsidRPr="00A94478">
                <w:rPr>
                  <w:rStyle w:val="Hyperlink"/>
                  <w:rFonts w:ascii="Arial" w:hAnsi="Arial" w:cs="Arial"/>
                  <w:sz w:val="20"/>
                  <w:szCs w:val="20"/>
                </w:rPr>
                <w:t>http://www.sparxsystems.com/products/ea/trial.html</w:t>
              </w:r>
            </w:hyperlink>
          </w:p>
        </w:tc>
      </w:tr>
      <w:tr w:rsidR="001C061E" w:rsidRPr="00F269E5" w:rsidTr="005C3F00">
        <w:trPr>
          <w:jc w:val="center"/>
        </w:trPr>
        <w:tc>
          <w:tcPr>
            <w:tcW w:w="1611"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MS Office</w:t>
            </w:r>
          </w:p>
        </w:tc>
        <w:tc>
          <w:tcPr>
            <w:tcW w:w="1660"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2010</w:t>
            </w:r>
            <w:r w:rsidR="00D7470C" w:rsidRPr="00A94478">
              <w:rPr>
                <w:rFonts w:ascii="Arial" w:hAnsi="Arial" w:cs="Arial"/>
                <w:sz w:val="20"/>
                <w:szCs w:val="20"/>
              </w:rPr>
              <w:t>,2013</w:t>
            </w:r>
          </w:p>
        </w:tc>
        <w:tc>
          <w:tcPr>
            <w:tcW w:w="2624" w:type="dxa"/>
            <w:vAlign w:val="center"/>
          </w:tcPr>
          <w:p w:rsidR="001C061E" w:rsidRPr="00A94478" w:rsidDel="0016258D" w:rsidRDefault="001C061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For Documentation</w:t>
            </w:r>
          </w:p>
        </w:tc>
        <w:tc>
          <w:tcPr>
            <w:tcW w:w="2355" w:type="dxa"/>
            <w:vAlign w:val="center"/>
          </w:tcPr>
          <w:p w:rsidR="001C061E" w:rsidRPr="00A94478" w:rsidRDefault="00B21700" w:rsidP="00021A66">
            <w:pPr>
              <w:pStyle w:val="bang0"/>
              <w:framePr w:hSpace="0" w:wrap="auto" w:vAnchor="margin" w:xAlign="left" w:yAlign="inline"/>
              <w:suppressOverlap w:val="0"/>
              <w:rPr>
                <w:rFonts w:ascii="Arial" w:hAnsi="Arial" w:cs="Arial"/>
                <w:sz w:val="20"/>
                <w:szCs w:val="20"/>
                <w:lang w:val="en-GB"/>
              </w:rPr>
            </w:pPr>
            <w:hyperlink r:id="rId11" w:history="1">
              <w:r w:rsidR="00B85AB8" w:rsidRPr="00A94478">
                <w:rPr>
                  <w:rStyle w:val="Hyperlink"/>
                  <w:rFonts w:ascii="Arial" w:hAnsi="Arial" w:cs="Arial"/>
                  <w:sz w:val="20"/>
                  <w:szCs w:val="20"/>
                  <w:lang w:val="en-GB"/>
                </w:rPr>
                <w:t>https://products.office.com/EN/</w:t>
              </w:r>
            </w:hyperlink>
          </w:p>
        </w:tc>
      </w:tr>
      <w:tr w:rsidR="005674C7" w:rsidRPr="00F269E5" w:rsidTr="005C3F00">
        <w:trPr>
          <w:jc w:val="center"/>
        </w:trPr>
        <w:tc>
          <w:tcPr>
            <w:tcW w:w="1611" w:type="dxa"/>
            <w:vAlign w:val="center"/>
          </w:tcPr>
          <w:p w:rsidR="005674C7" w:rsidRPr="00A94478" w:rsidRDefault="005674C7"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Snagit </w:t>
            </w:r>
          </w:p>
        </w:tc>
        <w:tc>
          <w:tcPr>
            <w:tcW w:w="1660" w:type="dxa"/>
            <w:vAlign w:val="center"/>
          </w:tcPr>
          <w:p w:rsidR="005674C7" w:rsidRPr="00A94478" w:rsidRDefault="005674C7"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12</w:t>
            </w:r>
          </w:p>
        </w:tc>
        <w:tc>
          <w:tcPr>
            <w:tcW w:w="2624" w:type="dxa"/>
            <w:vAlign w:val="center"/>
          </w:tcPr>
          <w:p w:rsidR="005674C7" w:rsidRPr="00A94478" w:rsidRDefault="005674C7"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For Document</w:t>
            </w:r>
          </w:p>
        </w:tc>
        <w:tc>
          <w:tcPr>
            <w:tcW w:w="2355" w:type="dxa"/>
            <w:vAlign w:val="center"/>
          </w:tcPr>
          <w:p w:rsidR="005674C7" w:rsidRPr="00A94478" w:rsidRDefault="00B21700" w:rsidP="00021A66">
            <w:pPr>
              <w:pStyle w:val="bang0"/>
              <w:framePr w:hSpace="0" w:wrap="auto" w:vAnchor="margin" w:xAlign="left" w:yAlign="inline"/>
              <w:suppressOverlap w:val="0"/>
              <w:rPr>
                <w:rFonts w:ascii="Arial" w:hAnsi="Arial" w:cs="Arial"/>
                <w:sz w:val="20"/>
                <w:szCs w:val="20"/>
                <w:lang w:val="en-GB"/>
              </w:rPr>
            </w:pPr>
            <w:hyperlink r:id="rId12" w:history="1">
              <w:r w:rsidR="00BF123D" w:rsidRPr="00A94478">
                <w:rPr>
                  <w:rStyle w:val="Hyperlink"/>
                  <w:rFonts w:ascii="Arial" w:hAnsi="Arial" w:cs="Arial"/>
                  <w:sz w:val="20"/>
                  <w:szCs w:val="20"/>
                  <w:lang w:val="en-GB"/>
                </w:rPr>
                <w:t>http://www.techsmith.com/snagit.html</w:t>
              </w:r>
            </w:hyperlink>
          </w:p>
        </w:tc>
      </w:tr>
      <w:tr w:rsidR="001C061E" w:rsidRPr="00F269E5" w:rsidTr="005C3F00">
        <w:trPr>
          <w:jc w:val="center"/>
        </w:trPr>
        <w:tc>
          <w:tcPr>
            <w:tcW w:w="1611" w:type="dxa"/>
            <w:vAlign w:val="center"/>
          </w:tcPr>
          <w:p w:rsidR="001C061E" w:rsidRPr="00A94478" w:rsidRDefault="00BB46F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Eclipse</w:t>
            </w:r>
            <w:r w:rsidR="001C061E" w:rsidRPr="00A94478">
              <w:rPr>
                <w:rFonts w:ascii="Arial" w:hAnsi="Arial" w:cs="Arial"/>
                <w:sz w:val="20"/>
                <w:szCs w:val="20"/>
              </w:rPr>
              <w:t xml:space="preserve"> </w:t>
            </w:r>
          </w:p>
        </w:tc>
        <w:tc>
          <w:tcPr>
            <w:tcW w:w="1660" w:type="dxa"/>
            <w:vAlign w:val="center"/>
          </w:tcPr>
          <w:p w:rsidR="001C061E" w:rsidRPr="00A94478" w:rsidRDefault="00672D31"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4.4</w:t>
            </w:r>
          </w:p>
        </w:tc>
        <w:tc>
          <w:tcPr>
            <w:tcW w:w="2624" w:type="dxa"/>
            <w:vAlign w:val="center"/>
          </w:tcPr>
          <w:p w:rsidR="001C061E" w:rsidRPr="00A94478" w:rsidRDefault="00276F80"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For development</w:t>
            </w:r>
          </w:p>
        </w:tc>
        <w:tc>
          <w:tcPr>
            <w:tcW w:w="2355" w:type="dxa"/>
            <w:vAlign w:val="center"/>
          </w:tcPr>
          <w:p w:rsidR="001C061E" w:rsidRPr="00A94478" w:rsidRDefault="00B21700" w:rsidP="00021A66">
            <w:pPr>
              <w:pStyle w:val="bang0"/>
              <w:framePr w:hSpace="0" w:wrap="auto" w:vAnchor="margin" w:xAlign="left" w:yAlign="inline"/>
              <w:suppressOverlap w:val="0"/>
              <w:rPr>
                <w:rFonts w:ascii="Arial" w:hAnsi="Arial" w:cs="Arial"/>
                <w:sz w:val="20"/>
                <w:szCs w:val="20"/>
                <w:lang w:val="en-GB"/>
              </w:rPr>
            </w:pPr>
            <w:hyperlink r:id="rId13" w:history="1">
              <w:r w:rsidR="00672D31" w:rsidRPr="00A94478">
                <w:rPr>
                  <w:rStyle w:val="Hyperlink"/>
                  <w:rFonts w:ascii="Arial" w:hAnsi="Arial" w:cs="Arial"/>
                  <w:sz w:val="20"/>
                  <w:szCs w:val="20"/>
                  <w:lang w:val="en-GB"/>
                </w:rPr>
                <w:t>http://eclipse.org/downloads/</w:t>
              </w:r>
            </w:hyperlink>
          </w:p>
        </w:tc>
      </w:tr>
      <w:tr w:rsidR="005C3F00" w:rsidRPr="00F269E5" w:rsidTr="005C3F00">
        <w:trPr>
          <w:jc w:val="center"/>
        </w:trPr>
        <w:tc>
          <w:tcPr>
            <w:tcW w:w="1611"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Visual studio</w:t>
            </w:r>
          </w:p>
        </w:tc>
        <w:tc>
          <w:tcPr>
            <w:tcW w:w="1660" w:type="dxa"/>
            <w:vAlign w:val="center"/>
          </w:tcPr>
          <w:p w:rsidR="005C3F00" w:rsidRPr="00A94478" w:rsidRDefault="000E0EF3"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2013</w:t>
            </w:r>
          </w:p>
        </w:tc>
        <w:tc>
          <w:tcPr>
            <w:tcW w:w="2624"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For development</w:t>
            </w:r>
          </w:p>
        </w:tc>
        <w:tc>
          <w:tcPr>
            <w:tcW w:w="2355" w:type="dxa"/>
            <w:vAlign w:val="center"/>
          </w:tcPr>
          <w:p w:rsidR="005C3F00" w:rsidRPr="00A94478" w:rsidRDefault="00B21700" w:rsidP="00021A66">
            <w:pPr>
              <w:pStyle w:val="bang0"/>
              <w:framePr w:hSpace="0" w:wrap="auto" w:vAnchor="margin" w:xAlign="left" w:yAlign="inline"/>
              <w:suppressOverlap w:val="0"/>
              <w:rPr>
                <w:rFonts w:ascii="Arial" w:hAnsi="Arial" w:cs="Arial"/>
                <w:sz w:val="20"/>
                <w:szCs w:val="20"/>
              </w:rPr>
            </w:pPr>
            <w:hyperlink r:id="rId14" w:history="1">
              <w:r w:rsidR="00672D31" w:rsidRPr="00A94478">
                <w:rPr>
                  <w:rStyle w:val="Hyperlink"/>
                  <w:rFonts w:ascii="Arial" w:hAnsi="Arial" w:cs="Arial"/>
                  <w:sz w:val="20"/>
                  <w:szCs w:val="20"/>
                </w:rPr>
                <w:t>https://www.visualstudio.com/en-us/downloads/download-visual-studio-vs.aspx</w:t>
              </w:r>
            </w:hyperlink>
          </w:p>
        </w:tc>
      </w:tr>
      <w:tr w:rsidR="005C3F00" w:rsidRPr="00F269E5" w:rsidTr="005C3F00">
        <w:trPr>
          <w:jc w:val="center"/>
        </w:trPr>
        <w:tc>
          <w:tcPr>
            <w:tcW w:w="1611"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SQL Server</w:t>
            </w:r>
          </w:p>
        </w:tc>
        <w:tc>
          <w:tcPr>
            <w:tcW w:w="1660" w:type="dxa"/>
            <w:vAlign w:val="center"/>
          </w:tcPr>
          <w:p w:rsidR="005C3F00" w:rsidRPr="00A94478" w:rsidRDefault="00672D31"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2014</w:t>
            </w:r>
          </w:p>
        </w:tc>
        <w:tc>
          <w:tcPr>
            <w:tcW w:w="2624"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For development</w:t>
            </w:r>
          </w:p>
        </w:tc>
        <w:tc>
          <w:tcPr>
            <w:tcW w:w="2355" w:type="dxa"/>
            <w:vAlign w:val="center"/>
          </w:tcPr>
          <w:p w:rsidR="005C3F00" w:rsidRPr="00A94478" w:rsidRDefault="00B21700" w:rsidP="00021A66">
            <w:pPr>
              <w:pStyle w:val="bang0"/>
              <w:framePr w:hSpace="0" w:wrap="auto" w:vAnchor="margin" w:xAlign="left" w:yAlign="inline"/>
              <w:suppressOverlap w:val="0"/>
              <w:rPr>
                <w:rFonts w:ascii="Arial" w:hAnsi="Arial" w:cs="Arial"/>
                <w:sz w:val="20"/>
                <w:szCs w:val="20"/>
              </w:rPr>
            </w:pPr>
            <w:hyperlink r:id="rId15" w:history="1">
              <w:r w:rsidR="00672D31" w:rsidRPr="00A94478">
                <w:rPr>
                  <w:rStyle w:val="Hyperlink"/>
                  <w:rFonts w:ascii="Arial" w:hAnsi="Arial" w:cs="Arial"/>
                  <w:sz w:val="20"/>
                  <w:szCs w:val="20"/>
                </w:rPr>
                <w:t>http://www.microsoft.com/en-us/server-cloud/products/sql-server/</w:t>
              </w:r>
            </w:hyperlink>
          </w:p>
        </w:tc>
      </w:tr>
      <w:tr w:rsidR="00672D31" w:rsidRPr="00F269E5" w:rsidTr="005C3F00">
        <w:trPr>
          <w:jc w:val="center"/>
        </w:trPr>
        <w:tc>
          <w:tcPr>
            <w:tcW w:w="1611"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rPr>
            </w:pPr>
          </w:p>
        </w:tc>
        <w:tc>
          <w:tcPr>
            <w:tcW w:w="1660"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rPr>
            </w:pPr>
          </w:p>
        </w:tc>
        <w:tc>
          <w:tcPr>
            <w:tcW w:w="2624"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lang w:val="en-GB"/>
              </w:rPr>
            </w:pPr>
          </w:p>
        </w:tc>
        <w:tc>
          <w:tcPr>
            <w:tcW w:w="2355"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rPr>
            </w:pPr>
          </w:p>
        </w:tc>
      </w:tr>
    </w:tbl>
    <w:p w:rsidR="001C061E" w:rsidRPr="00F269E5" w:rsidRDefault="001C061E" w:rsidP="00D2630F">
      <w:pPr>
        <w:pStyle w:val="NormalIndent"/>
      </w:pPr>
    </w:p>
    <w:p w:rsidR="0087104C" w:rsidRPr="00F269E5" w:rsidRDefault="0087104C" w:rsidP="00F26057">
      <w:pPr>
        <w:pStyle w:val="Heading2"/>
      </w:pPr>
      <w:bookmarkStart w:id="73" w:name="_Toc396310101"/>
      <w:r w:rsidRPr="00F269E5">
        <w:lastRenderedPageBreak/>
        <w:t>CI Baseline Procedure</w:t>
      </w:r>
      <w:bookmarkEnd w:id="73"/>
    </w:p>
    <w:p w:rsidR="0087104C" w:rsidRPr="00F269E5" w:rsidRDefault="0087104C" w:rsidP="00A101D7">
      <w:pPr>
        <w:pStyle w:val="Heading4"/>
      </w:pPr>
      <w:r w:rsidRPr="00F269E5">
        <w:t>For Document</w:t>
      </w:r>
    </w:p>
    <w:p w:rsidR="0087104C" w:rsidRPr="00F269E5" w:rsidRDefault="00357DDD" w:rsidP="00A101D7">
      <w:r>
        <w:rPr>
          <w:noProof/>
          <w:lang w:eastAsia="ja-JP"/>
        </w:rPr>
        <w:drawing>
          <wp:inline distT="0" distB="0" distL="0" distR="0" wp14:anchorId="26FFEAD2" wp14:editId="42E049DD">
            <wp:extent cx="5303520" cy="3566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3566160"/>
                    </a:xfrm>
                    <a:prstGeom prst="rect">
                      <a:avLst/>
                    </a:prstGeom>
                    <a:noFill/>
                    <a:ln>
                      <a:noFill/>
                    </a:ln>
                  </pic:spPr>
                </pic:pic>
              </a:graphicData>
            </a:graphic>
          </wp:inline>
        </w:drawing>
      </w:r>
    </w:p>
    <w:p w:rsidR="00357DDD" w:rsidRDefault="00357DDD">
      <w:pPr>
        <w:keepLines w:val="0"/>
        <w:spacing w:before="0" w:after="200" w:line="276" w:lineRule="auto"/>
        <w:ind w:left="0"/>
        <w:jc w:val="left"/>
        <w:rPr>
          <w:rFonts w:cs="Arial"/>
        </w:rPr>
      </w:pPr>
      <w:r>
        <w:br w:type="page"/>
      </w:r>
    </w:p>
    <w:p w:rsidR="0087104C" w:rsidRPr="00F269E5" w:rsidRDefault="0087104C" w:rsidP="00D2630F">
      <w:pPr>
        <w:pStyle w:val="NormalIndent"/>
      </w:pPr>
    </w:p>
    <w:p w:rsidR="0087104C" w:rsidRPr="00F269E5" w:rsidRDefault="0087104C" w:rsidP="00A101D7">
      <w:pPr>
        <w:pStyle w:val="Heading4"/>
      </w:pPr>
      <w:r w:rsidRPr="00F269E5">
        <w:t xml:space="preserve">For Source code:  </w:t>
      </w:r>
    </w:p>
    <w:p w:rsidR="0038535A" w:rsidRPr="00F269E5" w:rsidRDefault="0038535A" w:rsidP="00A101D7"/>
    <w:p w:rsidR="0038535A" w:rsidRPr="00F269E5" w:rsidRDefault="006C7512" w:rsidP="00A101D7">
      <w:r>
        <w:rPr>
          <w:noProof/>
          <w:lang w:eastAsia="ja-JP"/>
        </w:rPr>
        <w:drawing>
          <wp:inline distT="0" distB="0" distL="0" distR="0" wp14:anchorId="317E7961" wp14:editId="5C034CC3">
            <wp:extent cx="5276850" cy="471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714875"/>
                    </a:xfrm>
                    <a:prstGeom prst="rect">
                      <a:avLst/>
                    </a:prstGeom>
                    <a:noFill/>
                    <a:ln>
                      <a:noFill/>
                    </a:ln>
                  </pic:spPr>
                </pic:pic>
              </a:graphicData>
            </a:graphic>
          </wp:inline>
        </w:drawing>
      </w:r>
    </w:p>
    <w:p w:rsidR="006C7512" w:rsidRDefault="006C7512">
      <w:pPr>
        <w:keepLines w:val="0"/>
        <w:spacing w:before="0" w:after="200" w:line="276" w:lineRule="auto"/>
        <w:ind w:left="0"/>
        <w:jc w:val="left"/>
      </w:pPr>
      <w:r>
        <w:br w:type="page"/>
      </w:r>
    </w:p>
    <w:p w:rsidR="00CD5FD0" w:rsidRPr="00F269E5" w:rsidRDefault="00CD5FD0" w:rsidP="00A16B6B">
      <w:pPr>
        <w:ind w:left="0"/>
      </w:pPr>
    </w:p>
    <w:p w:rsidR="006559DB" w:rsidRPr="006559DB" w:rsidRDefault="005B7BD9" w:rsidP="00F26057">
      <w:pPr>
        <w:pStyle w:val="Heading2"/>
      </w:pPr>
      <w:bookmarkStart w:id="74" w:name="_Toc251245981"/>
      <w:bookmarkStart w:id="75" w:name="_Toc396310102"/>
      <w:bookmarkEnd w:id="74"/>
      <w:r w:rsidRPr="005125FA">
        <w:t>Project Baseline schedule</w:t>
      </w:r>
      <w:bookmarkEnd w:id="7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rsidTr="00F36B83">
        <w:trPr>
          <w:tblHeader/>
          <w:jc w:val="center"/>
        </w:trPr>
        <w:tc>
          <w:tcPr>
            <w:tcW w:w="993" w:type="dxa"/>
            <w:tcBorders>
              <w:bottom w:val="dotted" w:sz="2" w:space="0" w:color="808080"/>
            </w:tcBorders>
            <w:shd w:val="clear" w:color="auto" w:fill="92D050"/>
            <w:vAlign w:val="center"/>
          </w:tcPr>
          <w:p w:rsidR="005B7BD9" w:rsidRPr="00A94478" w:rsidRDefault="005B7BD9" w:rsidP="00F36B83">
            <w:pPr>
              <w:pStyle w:val="Bangheader"/>
              <w:rPr>
                <w:rFonts w:cs="Arial"/>
                <w:sz w:val="20"/>
                <w:szCs w:val="20"/>
              </w:rPr>
            </w:pPr>
            <w:r w:rsidRPr="00A94478">
              <w:rPr>
                <w:rFonts w:cs="Arial"/>
                <w:sz w:val="20"/>
                <w:szCs w:val="20"/>
              </w:rPr>
              <w:t>No.</w:t>
            </w:r>
          </w:p>
        </w:tc>
        <w:tc>
          <w:tcPr>
            <w:tcW w:w="3183" w:type="dxa"/>
            <w:tcBorders>
              <w:bottom w:val="dotted" w:sz="2" w:space="0" w:color="808080"/>
            </w:tcBorders>
            <w:shd w:val="clear" w:color="auto" w:fill="92D050"/>
            <w:vAlign w:val="center"/>
          </w:tcPr>
          <w:p w:rsidR="005B7BD9" w:rsidRPr="00A94478" w:rsidRDefault="005B7BD9" w:rsidP="00F36B83">
            <w:pPr>
              <w:pStyle w:val="Bangheader"/>
              <w:rPr>
                <w:rFonts w:cs="Arial"/>
                <w:sz w:val="20"/>
                <w:szCs w:val="20"/>
              </w:rPr>
            </w:pPr>
            <w:r w:rsidRPr="00A94478">
              <w:rPr>
                <w:rFonts w:cs="Arial"/>
                <w:sz w:val="20"/>
                <w:szCs w:val="20"/>
              </w:rPr>
              <w:t>Baseline Name</w:t>
            </w:r>
          </w:p>
        </w:tc>
        <w:tc>
          <w:tcPr>
            <w:tcW w:w="2273" w:type="dxa"/>
            <w:tcBorders>
              <w:bottom w:val="dotted" w:sz="2" w:space="0" w:color="808080"/>
            </w:tcBorders>
            <w:shd w:val="clear" w:color="auto" w:fill="92D050"/>
            <w:vAlign w:val="center"/>
          </w:tcPr>
          <w:p w:rsidR="005B7BD9" w:rsidRPr="00A94478" w:rsidRDefault="00F269E5" w:rsidP="00F36B83">
            <w:pPr>
              <w:pStyle w:val="Bangheader"/>
              <w:rPr>
                <w:rFonts w:cs="Arial"/>
                <w:sz w:val="20"/>
                <w:szCs w:val="20"/>
              </w:rPr>
            </w:pPr>
            <w:r w:rsidRPr="00A94478">
              <w:rPr>
                <w:rFonts w:cs="Arial"/>
                <w:sz w:val="20"/>
                <w:szCs w:val="20"/>
              </w:rPr>
              <w:t>When Baseline</w:t>
            </w:r>
          </w:p>
        </w:tc>
        <w:tc>
          <w:tcPr>
            <w:tcW w:w="1921" w:type="dxa"/>
            <w:tcBorders>
              <w:bottom w:val="dotted" w:sz="2" w:space="0" w:color="808080"/>
            </w:tcBorders>
            <w:shd w:val="clear" w:color="auto" w:fill="92D050"/>
            <w:vAlign w:val="center"/>
          </w:tcPr>
          <w:p w:rsidR="005B7BD9" w:rsidRPr="00A94478" w:rsidRDefault="005B7BD9" w:rsidP="00F36B83">
            <w:pPr>
              <w:pStyle w:val="Bangheader"/>
              <w:rPr>
                <w:rFonts w:cs="Arial"/>
                <w:sz w:val="20"/>
                <w:szCs w:val="20"/>
              </w:rPr>
            </w:pPr>
            <w:r w:rsidRPr="00A94478">
              <w:rPr>
                <w:rFonts w:cs="Arial"/>
                <w:sz w:val="20"/>
                <w:szCs w:val="20"/>
              </w:rPr>
              <w:t>PIC</w:t>
            </w:r>
          </w:p>
        </w:tc>
      </w:tr>
      <w:tr w:rsidR="005B7BD9" w:rsidRPr="00F269E5" w:rsidTr="00F36B83">
        <w:trPr>
          <w:jc w:val="center"/>
        </w:trPr>
        <w:tc>
          <w:tcPr>
            <w:tcW w:w="99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1</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Startup</w:t>
            </w:r>
          </w:p>
        </w:tc>
        <w:tc>
          <w:tcPr>
            <w:tcW w:w="2273"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Within 7 days from  </w:t>
            </w:r>
            <w:r w:rsidR="005B7BD9" w:rsidRPr="00A94478">
              <w:rPr>
                <w:rFonts w:ascii="Arial" w:hAnsi="Arial" w:cs="Arial"/>
                <w:sz w:val="20"/>
                <w:szCs w:val="20"/>
              </w:rPr>
              <w:t xml:space="preserve"> approval. </w:t>
            </w:r>
            <w:r w:rsidR="005B7BD9" w:rsidRPr="00A94478">
              <w:rPr>
                <w:rFonts w:ascii="Arial" w:hAnsi="Arial" w:cs="Arial"/>
                <w:sz w:val="20"/>
                <w:szCs w:val="20"/>
                <w:lang w:eastAsia="ja-JP"/>
              </w:rPr>
              <w:t xml:space="preserve"> It is mandatory requirement that version of all CI at Startup baseline to be archived in separate folders in Archive area</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Project team</w:t>
            </w:r>
          </w:p>
        </w:tc>
      </w:tr>
      <w:tr w:rsidR="005B7BD9" w:rsidRPr="00F269E5" w:rsidTr="00F36B83">
        <w:trPr>
          <w:jc w:val="center"/>
        </w:trPr>
        <w:tc>
          <w:tcPr>
            <w:tcW w:w="993" w:type="dxa"/>
            <w:vAlign w:val="center"/>
          </w:tcPr>
          <w:p w:rsidR="005B7BD9" w:rsidRPr="00A94478" w:rsidRDefault="00B2366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Solution</w:t>
            </w:r>
          </w:p>
        </w:tc>
        <w:tc>
          <w:tcPr>
            <w:tcW w:w="227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 xml:space="preserve">When Architectural design </w:t>
            </w:r>
            <w:r w:rsidR="00F269E5" w:rsidRPr="00A94478">
              <w:rPr>
                <w:rFonts w:ascii="Arial" w:hAnsi="Arial" w:cs="Arial"/>
                <w:sz w:val="20"/>
                <w:szCs w:val="20"/>
                <w:lang w:val="en-GB"/>
              </w:rPr>
              <w:t>v1.0 is released and baseline</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Project team</w:t>
            </w:r>
          </w:p>
        </w:tc>
      </w:tr>
      <w:tr w:rsidR="005B7BD9" w:rsidRPr="00F269E5" w:rsidTr="00F36B83">
        <w:trPr>
          <w:jc w:val="center"/>
        </w:trPr>
        <w:tc>
          <w:tcPr>
            <w:tcW w:w="993" w:type="dxa"/>
            <w:vAlign w:val="center"/>
          </w:tcPr>
          <w:p w:rsidR="005B7BD9" w:rsidRPr="00A94478" w:rsidRDefault="00B2366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3</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Construction</w:t>
            </w:r>
          </w:p>
        </w:tc>
        <w:tc>
          <w:tcPr>
            <w:tcW w:w="227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Right the end of development phase</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Project team</w:t>
            </w:r>
          </w:p>
        </w:tc>
      </w:tr>
      <w:tr w:rsidR="005B7BD9" w:rsidRPr="00F269E5" w:rsidTr="00F36B83">
        <w:trPr>
          <w:jc w:val="center"/>
        </w:trPr>
        <w:tc>
          <w:tcPr>
            <w:tcW w:w="993" w:type="dxa"/>
            <w:vAlign w:val="center"/>
          </w:tcPr>
          <w:p w:rsidR="005B7BD9" w:rsidRPr="00A94478" w:rsidRDefault="00B2366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4</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Wrap-up</w:t>
            </w:r>
          </w:p>
        </w:tc>
        <w:tc>
          <w:tcPr>
            <w:tcW w:w="227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 xml:space="preserve">After the final release. </w:t>
            </w:r>
            <w:r w:rsidRPr="00A94478">
              <w:rPr>
                <w:rFonts w:ascii="Arial" w:hAnsi="Arial" w:cs="Arial"/>
                <w:sz w:val="20"/>
                <w:szCs w:val="20"/>
                <w:lang w:eastAsia="ja-JP"/>
              </w:rPr>
              <w:t>It is mandatory requirement that version of all CI at Wrap-up baseline to be archived in separate folders in Archive area</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Project team</w:t>
            </w:r>
          </w:p>
        </w:tc>
      </w:tr>
    </w:tbl>
    <w:p w:rsidR="005B7BD9" w:rsidRPr="00F269E5" w:rsidRDefault="005B7BD9" w:rsidP="00D2630F">
      <w:pPr>
        <w:pStyle w:val="NormalIndent"/>
      </w:pPr>
    </w:p>
    <w:p w:rsidR="0087104C" w:rsidRPr="00F269E5" w:rsidRDefault="0087104C" w:rsidP="00F26057">
      <w:pPr>
        <w:pStyle w:val="Heading2"/>
      </w:pPr>
      <w:bookmarkStart w:id="76" w:name="_Toc396310103"/>
      <w:r w:rsidRPr="00F269E5">
        <w:t>Directory structure &amp; Access right</w:t>
      </w:r>
      <w:bookmarkEnd w:id="76"/>
    </w:p>
    <w:p w:rsidR="00A16B6B" w:rsidRPr="00F26057" w:rsidRDefault="00A16B6B" w:rsidP="00F26057">
      <w:pPr>
        <w:pStyle w:val="Heading3"/>
      </w:pPr>
      <w:r w:rsidRPr="00F26057">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rsidTr="00357DDD">
        <w:trPr>
          <w:trHeight w:val="333"/>
          <w:tblHeader/>
          <w:jc w:val="center"/>
        </w:trPr>
        <w:tc>
          <w:tcPr>
            <w:tcW w:w="1440" w:type="dxa"/>
            <w:vMerge w:val="restart"/>
            <w:shd w:val="clear" w:color="auto" w:fill="92D050"/>
          </w:tcPr>
          <w:p w:rsidR="00A16B6B" w:rsidRPr="00A94478" w:rsidRDefault="00A16B6B" w:rsidP="00357DDD">
            <w:pPr>
              <w:pStyle w:val="Bangheader"/>
              <w:rPr>
                <w:rFonts w:cs="Arial"/>
                <w:sz w:val="20"/>
                <w:szCs w:val="20"/>
              </w:rPr>
            </w:pPr>
            <w:r w:rsidRPr="00A94478">
              <w:rPr>
                <w:rFonts w:cs="Arial"/>
                <w:sz w:val="20"/>
                <w:szCs w:val="20"/>
              </w:rPr>
              <w:t>Area</w:t>
            </w:r>
          </w:p>
        </w:tc>
        <w:tc>
          <w:tcPr>
            <w:tcW w:w="6930" w:type="dxa"/>
            <w:vMerge w:val="restart"/>
            <w:shd w:val="clear" w:color="auto" w:fill="92D050"/>
          </w:tcPr>
          <w:p w:rsidR="00A16B6B" w:rsidRPr="00A94478" w:rsidRDefault="00A16B6B" w:rsidP="00357DDD">
            <w:pPr>
              <w:pStyle w:val="Bangheader"/>
              <w:rPr>
                <w:rFonts w:cs="Arial"/>
                <w:sz w:val="20"/>
                <w:szCs w:val="20"/>
              </w:rPr>
            </w:pPr>
            <w:r w:rsidRPr="00A94478">
              <w:rPr>
                <w:rFonts w:cs="Arial"/>
                <w:sz w:val="20"/>
                <w:szCs w:val="20"/>
              </w:rPr>
              <w:t>Purpose</w:t>
            </w:r>
          </w:p>
        </w:tc>
      </w:tr>
      <w:tr w:rsidR="00A16B6B" w:rsidRPr="00F269E5" w:rsidTr="00357DDD">
        <w:trPr>
          <w:trHeight w:val="413"/>
          <w:tblHeader/>
          <w:jc w:val="center"/>
        </w:trPr>
        <w:tc>
          <w:tcPr>
            <w:tcW w:w="1440" w:type="dxa"/>
            <w:vMerge/>
            <w:shd w:val="clear" w:color="auto" w:fill="92D050"/>
          </w:tcPr>
          <w:p w:rsidR="00A16B6B" w:rsidRPr="00A94478" w:rsidRDefault="00A16B6B" w:rsidP="00357DDD">
            <w:pPr>
              <w:pStyle w:val="Bangheader"/>
              <w:rPr>
                <w:rFonts w:cs="Arial"/>
                <w:sz w:val="20"/>
                <w:szCs w:val="20"/>
              </w:rPr>
            </w:pPr>
          </w:p>
        </w:tc>
        <w:tc>
          <w:tcPr>
            <w:tcW w:w="6930" w:type="dxa"/>
            <w:vMerge/>
            <w:shd w:val="clear" w:color="auto" w:fill="92D050"/>
          </w:tcPr>
          <w:p w:rsidR="00A16B6B" w:rsidRPr="00A94478" w:rsidRDefault="00A16B6B" w:rsidP="00357DDD">
            <w:pPr>
              <w:pStyle w:val="Bangheader"/>
              <w:rPr>
                <w:rFonts w:cs="Arial"/>
                <w:sz w:val="20"/>
                <w:szCs w:val="20"/>
              </w:rPr>
            </w:pP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Develop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Area for different users to store his/her owned items</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Review Area  </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To store items that is ready for review. </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Reviewer get to be-reviewed items from this area</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Test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Just applica</w:t>
            </w:r>
            <w:r w:rsidR="00A94478" w:rsidRPr="00A94478">
              <w:rPr>
                <w:rFonts w:ascii="Arial" w:hAnsi="Arial" w:cs="Arial"/>
                <w:sz w:val="20"/>
                <w:szCs w:val="20"/>
              </w:rPr>
              <w:t>bl</w:t>
            </w:r>
            <w:r w:rsidRPr="00A94478">
              <w:rPr>
                <w:rFonts w:ascii="Arial" w:hAnsi="Arial" w:cs="Arial"/>
                <w:sz w:val="20"/>
                <w:szCs w:val="20"/>
              </w:rPr>
              <w:t xml:space="preserve">e for Source items. </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To store items passed Unit Test and Code Review</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To store the items ready for release and all  released versions of items</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Users get the most recent items for their usage from this area</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Archive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To archive all released versions of each CI</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Archive area is a protected area for project baselines where all the CIs </w:t>
            </w:r>
            <w:r w:rsidRPr="00A94478">
              <w:rPr>
                <w:rFonts w:ascii="Arial" w:hAnsi="Arial" w:cs="Arial"/>
                <w:sz w:val="20"/>
                <w:szCs w:val="20"/>
              </w:rPr>
              <w:lastRenderedPageBreak/>
              <w:t>cannot be changed by any member</w:t>
            </w:r>
          </w:p>
        </w:tc>
      </w:tr>
    </w:tbl>
    <w:p w:rsidR="00A714B6" w:rsidRPr="00F269E5" w:rsidRDefault="0087104C" w:rsidP="00F26057">
      <w:pPr>
        <w:pStyle w:val="Heading3"/>
      </w:pPr>
      <w:r w:rsidRPr="00F269E5">
        <w:lastRenderedPageBreak/>
        <w:t>Directory structure</w:t>
      </w:r>
    </w:p>
    <w:p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rsidTr="00F36B83">
        <w:trPr>
          <w:trHeight w:val="467"/>
          <w:tblHeader/>
          <w:jc w:val="center"/>
        </w:trPr>
        <w:tc>
          <w:tcPr>
            <w:tcW w:w="1418"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Main Folder</w:t>
            </w:r>
          </w:p>
        </w:tc>
        <w:tc>
          <w:tcPr>
            <w:tcW w:w="1552"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Sub Folder</w:t>
            </w:r>
          </w:p>
        </w:tc>
        <w:tc>
          <w:tcPr>
            <w:tcW w:w="2610"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Purpose</w:t>
            </w:r>
          </w:p>
        </w:tc>
        <w:tc>
          <w:tcPr>
            <w:tcW w:w="1710"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Map to Area</w:t>
            </w:r>
          </w:p>
        </w:tc>
        <w:tc>
          <w:tcPr>
            <w:tcW w:w="1080"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Access right</w:t>
            </w:r>
          </w:p>
        </w:tc>
      </w:tr>
      <w:tr w:rsidR="0087104C" w:rsidRPr="00F269E5" w:rsidTr="00F36B83">
        <w:trPr>
          <w:tblHeader/>
          <w:jc w:val="center"/>
        </w:trPr>
        <w:tc>
          <w:tcPr>
            <w:tcW w:w="8370" w:type="dxa"/>
            <w:gridSpan w:val="5"/>
            <w:shd w:val="clear" w:color="auto" w:fill="E6E6E6"/>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Project Directory : </w:t>
            </w:r>
          </w:p>
        </w:tc>
      </w:tr>
      <w:tr w:rsidR="0087104C" w:rsidRPr="00F269E5" w:rsidTr="00F36B83">
        <w:trPr>
          <w:jc w:val="center"/>
        </w:trPr>
        <w:tc>
          <w:tcPr>
            <w:tcW w:w="1418" w:type="dxa"/>
            <w:vMerge w:val="restart"/>
          </w:tcPr>
          <w:p w:rsidR="0087104C" w:rsidRPr="00A94478" w:rsidRDefault="00A714B6"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WIP</w:t>
            </w: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Documents</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Documents of Requi</w:t>
            </w:r>
            <w:r w:rsidR="00AE2C2D" w:rsidRPr="00A94478">
              <w:rPr>
                <w:rFonts w:ascii="Arial" w:hAnsi="Arial" w:cs="Arial"/>
                <w:sz w:val="20"/>
                <w:szCs w:val="20"/>
                <w:lang w:val="da-DK"/>
              </w:rPr>
              <w:t>r</w:t>
            </w:r>
            <w:r w:rsidRPr="00A94478">
              <w:rPr>
                <w:rFonts w:ascii="Arial" w:hAnsi="Arial" w:cs="Arial"/>
                <w:sz w:val="20"/>
                <w:szCs w:val="20"/>
                <w:lang w:val="da-DK"/>
              </w:rPr>
              <w:t>ements, Design, Test, …</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 + Review</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Modify: PIC </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AE2C2D" w:rsidRPr="00F269E5" w:rsidTr="00F36B83">
        <w:trPr>
          <w:jc w:val="center"/>
        </w:trPr>
        <w:tc>
          <w:tcPr>
            <w:tcW w:w="1418" w:type="dxa"/>
            <w:vMerge/>
          </w:tcPr>
          <w:p w:rsidR="00AE2C2D" w:rsidRPr="00A94478" w:rsidRDefault="00AE2C2D" w:rsidP="00021A66">
            <w:pPr>
              <w:pStyle w:val="bang0"/>
              <w:framePr w:hSpace="0" w:wrap="auto" w:vAnchor="margin" w:xAlign="left" w:yAlign="inline"/>
              <w:suppressOverlap w:val="0"/>
              <w:rPr>
                <w:rFonts w:ascii="Arial" w:hAnsi="Arial" w:cs="Arial"/>
                <w:sz w:val="20"/>
                <w:szCs w:val="20"/>
              </w:rPr>
            </w:pPr>
          </w:p>
        </w:tc>
        <w:tc>
          <w:tcPr>
            <w:tcW w:w="1552" w:type="dxa"/>
          </w:tcPr>
          <w:p w:rsidR="00AE2C2D" w:rsidRPr="00A94478" w:rsidRDefault="00AE2C2D" w:rsidP="00A94478">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Delivera</w:t>
            </w:r>
            <w:r w:rsidR="00A94478" w:rsidRPr="00A94478">
              <w:rPr>
                <w:rFonts w:ascii="Arial" w:hAnsi="Arial" w:cs="Arial"/>
                <w:sz w:val="20"/>
                <w:szCs w:val="20"/>
              </w:rPr>
              <w:t>bl</w:t>
            </w:r>
            <w:r w:rsidRPr="00A94478">
              <w:rPr>
                <w:rFonts w:ascii="Arial" w:hAnsi="Arial" w:cs="Arial"/>
                <w:sz w:val="20"/>
                <w:szCs w:val="20"/>
              </w:rPr>
              <w:t>es</w:t>
            </w:r>
          </w:p>
        </w:tc>
        <w:tc>
          <w:tcPr>
            <w:tcW w:w="2610" w:type="dxa"/>
          </w:tcPr>
          <w:p w:rsidR="00AE2C2D" w:rsidRPr="00A94478" w:rsidRDefault="00AE2C2D"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Document of Reports (1-&gt;6) to deliver</w:t>
            </w:r>
          </w:p>
        </w:tc>
        <w:tc>
          <w:tcPr>
            <w:tcW w:w="1710" w:type="dxa"/>
          </w:tcPr>
          <w:p w:rsidR="00AE2C2D" w:rsidRPr="00A94478" w:rsidRDefault="00AE2C2D"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rPr>
              <w:t>Release + Review</w:t>
            </w:r>
          </w:p>
        </w:tc>
        <w:tc>
          <w:tcPr>
            <w:tcW w:w="1080" w:type="dxa"/>
          </w:tcPr>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Modify: PIC </w:t>
            </w:r>
          </w:p>
          <w:p w:rsidR="00AE2C2D"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Meeting minutes</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project meeting minutes, including meeting minutes with customer</w:t>
            </w:r>
          </w:p>
        </w:tc>
        <w:tc>
          <w:tcPr>
            <w:tcW w:w="1710" w:type="dxa"/>
          </w:tcPr>
          <w:p w:rsidR="0087104C" w:rsidRPr="00A94478" w:rsidRDefault="00AE2C2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 + Review</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Plan</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Proposal, Estimation, Project Plans, Project schedule, Task list</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Review + Release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PTL</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Record</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project records, divided into</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Review: include Review, Test and  Inspection records</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Change request</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Acceptance</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Mails</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NA</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Source</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VSS file of Source code</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Archive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Refer to VSS directory</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User</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rPr>
              <w:t>User’s working area, store user’s owned items</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Develop</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User</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val="restart"/>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lastRenderedPageBreak/>
              <w:t>Reference</w:t>
            </w:r>
          </w:p>
        </w:tc>
        <w:tc>
          <w:tcPr>
            <w:tcW w:w="1552" w:type="dxa"/>
          </w:tcPr>
          <w:p w:rsidR="0087104C" w:rsidRPr="00A94478" w:rsidRDefault="00EF5FA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Process</w:t>
            </w:r>
          </w:p>
        </w:tc>
        <w:tc>
          <w:tcPr>
            <w:tcW w:w="2610" w:type="dxa"/>
          </w:tcPr>
          <w:p w:rsidR="0087104C" w:rsidRPr="00A94478" w:rsidRDefault="00A101D7"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rPr>
              <w:t xml:space="preserve">Store </w:t>
            </w:r>
            <w:r w:rsidR="0087104C" w:rsidRPr="00A94478">
              <w:rPr>
                <w:rFonts w:ascii="Arial" w:hAnsi="Arial" w:cs="Arial"/>
                <w:sz w:val="20"/>
                <w:szCs w:val="20"/>
              </w:rPr>
              <w:t>Documents and Other materials/data supplied by customer or those support software development and production operation in the project…</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PIC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Template</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Store Guidelines/Standards/Forms/Templates/Checklist specified for the project usage</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w:t>
            </w:r>
          </w:p>
        </w:tc>
        <w:tc>
          <w:tcPr>
            <w:tcW w:w="1080" w:type="dxa"/>
          </w:tcPr>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PIC</w:t>
            </w:r>
          </w:p>
          <w:p w:rsidR="0087104C"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tcPr>
          <w:p w:rsidR="0087104C" w:rsidRPr="00A94478" w:rsidRDefault="00EF5FA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Final</w:t>
            </w: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2610" w:type="dxa"/>
          </w:tcPr>
          <w:p w:rsidR="0087104C" w:rsidRPr="00A94478" w:rsidRDefault="00EF5FA0" w:rsidP="00021A66">
            <w:pPr>
              <w:pStyle w:val="bang0"/>
              <w:framePr w:hSpace="0" w:wrap="auto" w:vAnchor="margin" w:xAlign="left" w:yAlign="inline"/>
              <w:suppressOverlap w:val="0"/>
              <w:rPr>
                <w:rFonts w:ascii="Arial" w:hAnsi="Arial" w:cs="Arial"/>
                <w:color w:val="0000FF"/>
                <w:sz w:val="20"/>
                <w:szCs w:val="20"/>
              </w:rPr>
            </w:pPr>
            <w:r w:rsidRPr="00A94478">
              <w:rPr>
                <w:rFonts w:ascii="Arial" w:hAnsi="Arial" w:cs="Arial"/>
                <w:sz w:val="20"/>
                <w:szCs w:val="20"/>
                <w:lang w:val="da-DK"/>
              </w:rPr>
              <w:t>Final document</w:t>
            </w:r>
          </w:p>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710" w:type="dxa"/>
          </w:tcPr>
          <w:p w:rsidR="0087104C"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right: Project QAs</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right: All</w:t>
            </w:r>
          </w:p>
        </w:tc>
      </w:tr>
    </w:tbl>
    <w:p w:rsidR="0087104C" w:rsidRPr="00F269E5" w:rsidRDefault="0087104C" w:rsidP="00A101D7">
      <w:pPr>
        <w:pStyle w:val="Heading4"/>
      </w:pPr>
      <w:r w:rsidRPr="00F269E5">
        <w:t>Access right control</w:t>
      </w:r>
    </w:p>
    <w:p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w:t>
      </w:r>
      <w:r w:rsidR="00345F52">
        <w:t>bl</w:t>
      </w:r>
      <w:r w:rsidRPr="00F269E5">
        <w:t>e for implementing such kind of requests.</w:t>
      </w:r>
    </w:p>
    <w:p w:rsidR="0087104C" w:rsidRPr="00F269E5" w:rsidRDefault="0087104C" w:rsidP="00F26057">
      <w:pPr>
        <w:pStyle w:val="Heading2"/>
      </w:pPr>
      <w:bookmarkStart w:id="77" w:name="_Toc396310104"/>
      <w:r w:rsidRPr="00F269E5">
        <w:t>Version numbering rule</w:t>
      </w:r>
      <w:bookmarkEnd w:id="77"/>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6704" behindDoc="0" locked="0" layoutInCell="1" allowOverlap="1" wp14:anchorId="05A4BC78" wp14:editId="1BDF031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pPr>
                                <w:pStyle w:val="Table"/>
                              </w:pPr>
                              <w:r w:rsidRPr="00281DAB">
                                <w:t>1.1</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A4BC78" id="Group 9" o:spid="_x0000_s1026" style="position:absolute;left:0;text-align:left;margin-left:149.25pt;margin-top:-.1pt;width:133.5pt;height:47.5pt;z-index:251656704"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357DDD" w:rsidRPr="00281DAB" w:rsidRDefault="00357DDD" w:rsidP="00A101D7">
                        <w:pPr>
                          <w:pStyle w:val="Table"/>
                        </w:pPr>
                        <w:r w:rsidRPr="00281DAB">
                          <w:t>1.1</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357DDD" w:rsidRPr="00281DAB" w:rsidRDefault="00357DDD" w:rsidP="00A101D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357DDD" w:rsidRPr="00281DAB" w:rsidRDefault="00357DDD" w:rsidP="00A101D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F2605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F26057">
      <w:pPr>
        <w:ind w:firstLine="630"/>
      </w:pPr>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F26057">
      <w:pPr>
        <w:ind w:firstLine="630"/>
      </w:pPr>
      <w:r w:rsidRPr="00F269E5">
        <w:rPr>
          <w:b/>
        </w:rPr>
        <w:lastRenderedPageBreak/>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w:t>
      </w:r>
      <w:r w:rsidR="00345F52">
        <w:t>bl</w:t>
      </w:r>
      <w:r w:rsidR="00F269E5" w:rsidRPr="00F269E5">
        <w:t>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9776" behindDoc="0" locked="0" layoutInCell="1" allowOverlap="1" wp14:anchorId="5586455F" wp14:editId="1B203A4F">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pPr>
                                <w:pStyle w:val="Table"/>
                              </w:pPr>
                              <w:r w:rsidRPr="00281DAB">
                                <w:t>1.1</w:t>
                              </w:r>
                              <w:r>
                                <w:t>a</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Revision</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Version</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t>Update</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rPr>
                                  <w:lang w:val="en-IE"/>
                                </w:rPr>
                              </w:pPr>
                              <w:r>
                                <w:rPr>
                                  <w:lang w:val="en-IE"/>
                                </w:rPr>
                                <w:t>view</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86455F" id="Group 1" o:spid="_x0000_s1032" style="position:absolute;left:0;text-align:left;margin-left:148.5pt;margin-top:10.4pt;width:177.75pt;height:47.5pt;z-index:251659776"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M308JmQEAAA3GAAADgAAAAAAAAAAAAAAAAAuAgAAZHJz&#10;L2Uyb0RvYy54bWxQSwECLQAUAAYACAAAACEAftT86O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357DDD" w:rsidRPr="00281DAB" w:rsidRDefault="00357DDD" w:rsidP="00A101D7">
                        <w:pPr>
                          <w:pStyle w:val="Table"/>
                        </w:pPr>
                        <w:r w:rsidRPr="00281DAB">
                          <w:t>1.1</w:t>
                        </w:r>
                        <w:r>
                          <w:t>a</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357DDD" w:rsidRPr="00281DAB" w:rsidRDefault="00357DDD" w:rsidP="00A101D7">
                        <w:r w:rsidRPr="00281DAB">
                          <w:t>Revision</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357DDD" w:rsidRPr="00281DAB" w:rsidRDefault="00357DDD" w:rsidP="00A101D7">
                        <w:r w:rsidRPr="00281DAB">
                          <w:t>Version</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357DDD" w:rsidRPr="00281DAB" w:rsidRDefault="00357DDD" w:rsidP="00A101D7">
                        <w:r>
                          <w:t>Update</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rPr>
                            <w:lang w:val="en-IE"/>
                          </w:rPr>
                        </w:pPr>
                        <w:r>
                          <w:rPr>
                            <w:lang w:val="en-IE"/>
                          </w:rPr>
                          <w:t>view</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F26057">
      <w:pPr>
        <w:ind w:firstLine="472"/>
      </w:pPr>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F26057">
      <w:pPr>
        <w:ind w:firstLine="472"/>
      </w:pPr>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F26057">
      <w:pPr>
        <w:ind w:firstLine="472"/>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F26057">
      <w:pPr>
        <w:pStyle w:val="Heading2"/>
      </w:pPr>
      <w:bookmarkStart w:id="78" w:name="_Toc396310105"/>
      <w:r w:rsidRPr="00F269E5">
        <w:t>Other CM rules</w:t>
      </w:r>
      <w:bookmarkEnd w:id="78"/>
    </w:p>
    <w:p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bookmarkStart w:id="79" w:name="_GoBack"/>
      <w:bookmarkEnd w:id="79"/>
    </w:p>
    <w:sectPr w:rsidR="00495075" w:rsidRPr="00F269E5" w:rsidSect="00986DC5">
      <w:headerReference w:type="even" r:id="rId18"/>
      <w:headerReference w:type="default" r:id="rId19"/>
      <w:footerReference w:type="even" r:id="rId20"/>
      <w:footerReference w:type="default" r:id="rId21"/>
      <w:footerReference w:type="first" r:id="rId22"/>
      <w:pgSz w:w="11909" w:h="16834" w:code="9"/>
      <w:pgMar w:top="1728" w:right="1800" w:bottom="1728" w:left="1152" w:header="720" w:footer="431" w:gutter="648"/>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700" w:rsidRDefault="00B21700" w:rsidP="00A101D7">
      <w:r>
        <w:separator/>
      </w:r>
    </w:p>
    <w:p w:rsidR="00B21700" w:rsidRDefault="00B21700"/>
  </w:endnote>
  <w:endnote w:type="continuationSeparator" w:id="0">
    <w:p w:rsidR="00B21700" w:rsidRDefault="00B21700" w:rsidP="00A101D7">
      <w:r>
        <w:continuationSeparator/>
      </w:r>
    </w:p>
    <w:p w:rsidR="00B21700" w:rsidRDefault="00B217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Arial"/>
    <w:panose1 w:val="020B7200000000000000"/>
    <w:charset w:val="00"/>
    <w:family w:val="swiss"/>
    <w:pitch w:val="variable"/>
    <w:sig w:usb0="00000003" w:usb1="00000000" w:usb2="00000000" w:usb3="00000000" w:csb0="00000001" w:csb1="00000000"/>
  </w:font>
  <w:font w:name="Swis721 BlkEx BT">
    <w:altName w:val="Arial"/>
    <w:charset w:val="00"/>
    <w:family w:val="swiss"/>
    <w:pitch w:val="variable"/>
    <w:sig w:usb0="00000001"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Default="00357DDD" w:rsidP="00A101D7">
    <w:pPr>
      <w:pStyle w:val="Footer"/>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41" w:rsidRPr="00352141" w:rsidRDefault="00352141" w:rsidP="00352141">
    <w:pPr>
      <w:pStyle w:val="Footer"/>
      <w:rPr>
        <w:rFonts w:ascii="Arial" w:hAnsi="Arial" w:cs="Arial"/>
        <w:sz w:val="20"/>
        <w:szCs w:val="20"/>
        <w:lang w:eastAsia="ja-JP"/>
      </w:rPr>
    </w:pPr>
    <w:r w:rsidRPr="00352141">
      <w:rPr>
        <w:rFonts w:ascii="Arial" w:hAnsi="Arial" w:cs="Arial"/>
        <w:color w:val="A6A6A6" w:themeColor="background1" w:themeShade="A6"/>
        <w:sz w:val="20"/>
        <w:szCs w:val="20"/>
        <w:lang w:eastAsia="ja-JP"/>
      </w:rPr>
      <w:t>BL_CMPlan_v1.0_EN</w:t>
    </w:r>
    <w:r w:rsidRPr="00352141">
      <w:rPr>
        <w:rFonts w:ascii="Arial" w:hAnsi="Arial" w:cs="Arial"/>
        <w:color w:val="A6A6A6" w:themeColor="background1" w:themeShade="A6"/>
        <w:sz w:val="20"/>
        <w:szCs w:val="20"/>
      </w:rPr>
      <w:tab/>
      <w:t xml:space="preserve">                                 </w:t>
    </w:r>
    <w:r w:rsidR="000702D8">
      <w:rPr>
        <w:rFonts w:ascii="Arial" w:hAnsi="Arial" w:cs="Arial"/>
        <w:color w:val="A6A6A6" w:themeColor="background1" w:themeShade="A6"/>
        <w:sz w:val="20"/>
        <w:szCs w:val="20"/>
      </w:rPr>
      <w:t xml:space="preserve">                               </w:t>
    </w:r>
    <w:r w:rsidRPr="00352141">
      <w:rPr>
        <w:rFonts w:ascii="Arial" w:hAnsi="Arial" w:cs="Arial"/>
        <w:color w:val="A6A6A6" w:themeColor="background1" w:themeShade="A6"/>
        <w:sz w:val="20"/>
        <w:szCs w:val="20"/>
      </w:rPr>
      <w:t xml:space="preserve">          </w:t>
    </w:r>
    <w:r w:rsidR="000702D8">
      <w:rPr>
        <w:rFonts w:ascii="Arial" w:hAnsi="Arial" w:cs="Arial"/>
        <w:color w:val="A6A6A6" w:themeColor="background1" w:themeShade="A6"/>
        <w:sz w:val="20"/>
        <w:szCs w:val="20"/>
      </w:rPr>
      <w:t xml:space="preserve">                               </w:t>
    </w:r>
    <w:r w:rsidRPr="00352141">
      <w:rPr>
        <w:rStyle w:val="PageNumber"/>
        <w:rFonts w:cs="Arial"/>
        <w:color w:val="A6A6A6" w:themeColor="background1" w:themeShade="A6"/>
        <w:sz w:val="20"/>
        <w:szCs w:val="20"/>
      </w:rPr>
      <w:fldChar w:fldCharType="begin"/>
    </w:r>
    <w:r w:rsidRPr="00352141">
      <w:rPr>
        <w:rStyle w:val="PageNumber"/>
        <w:rFonts w:cs="Arial"/>
        <w:color w:val="A6A6A6" w:themeColor="background1" w:themeShade="A6"/>
        <w:sz w:val="20"/>
        <w:szCs w:val="20"/>
      </w:rPr>
      <w:instrText xml:space="preserve"> PAGE </w:instrText>
    </w:r>
    <w:r w:rsidRPr="00352141">
      <w:rPr>
        <w:rStyle w:val="PageNumber"/>
        <w:rFonts w:cs="Arial"/>
        <w:color w:val="A6A6A6" w:themeColor="background1" w:themeShade="A6"/>
        <w:sz w:val="20"/>
        <w:szCs w:val="20"/>
      </w:rPr>
      <w:fldChar w:fldCharType="separate"/>
    </w:r>
    <w:r w:rsidR="000702D8">
      <w:rPr>
        <w:rStyle w:val="PageNumber"/>
        <w:rFonts w:cs="Arial"/>
        <w:noProof/>
        <w:color w:val="A6A6A6" w:themeColor="background1" w:themeShade="A6"/>
        <w:sz w:val="20"/>
        <w:szCs w:val="20"/>
      </w:rPr>
      <w:t>5</w:t>
    </w:r>
    <w:r w:rsidRPr="00352141">
      <w:rPr>
        <w:rStyle w:val="PageNumber"/>
        <w:rFonts w:cs="Arial"/>
        <w:color w:val="A6A6A6" w:themeColor="background1" w:themeShade="A6"/>
        <w:sz w:val="20"/>
        <w:szCs w:val="20"/>
      </w:rPr>
      <w:fldChar w:fldCharType="end"/>
    </w:r>
    <w:r w:rsidRPr="00352141">
      <w:rPr>
        <w:rStyle w:val="PageNumber"/>
        <w:rFonts w:cs="Arial"/>
        <w:color w:val="A6A6A6" w:themeColor="background1" w:themeShade="A6"/>
        <w:sz w:val="20"/>
        <w:szCs w:val="20"/>
      </w:rPr>
      <w:t>/</w:t>
    </w:r>
    <w:r w:rsidRPr="00352141">
      <w:rPr>
        <w:rStyle w:val="PageNumber"/>
        <w:rFonts w:cs="Arial"/>
        <w:color w:val="A6A6A6" w:themeColor="background1" w:themeShade="A6"/>
        <w:sz w:val="20"/>
        <w:szCs w:val="20"/>
      </w:rPr>
      <w:fldChar w:fldCharType="begin"/>
    </w:r>
    <w:r w:rsidRPr="00352141">
      <w:rPr>
        <w:rStyle w:val="PageNumber"/>
        <w:rFonts w:cs="Arial"/>
        <w:color w:val="A6A6A6" w:themeColor="background1" w:themeShade="A6"/>
        <w:sz w:val="20"/>
        <w:szCs w:val="20"/>
      </w:rPr>
      <w:instrText xml:space="preserve"> NUMPAGES </w:instrText>
    </w:r>
    <w:r w:rsidRPr="00352141">
      <w:rPr>
        <w:rStyle w:val="PageNumber"/>
        <w:rFonts w:cs="Arial"/>
        <w:color w:val="A6A6A6" w:themeColor="background1" w:themeShade="A6"/>
        <w:sz w:val="20"/>
        <w:szCs w:val="20"/>
      </w:rPr>
      <w:fldChar w:fldCharType="separate"/>
    </w:r>
    <w:r w:rsidR="000702D8">
      <w:rPr>
        <w:rStyle w:val="PageNumber"/>
        <w:rFonts w:cs="Arial"/>
        <w:noProof/>
        <w:color w:val="A6A6A6" w:themeColor="background1" w:themeShade="A6"/>
        <w:sz w:val="20"/>
        <w:szCs w:val="20"/>
      </w:rPr>
      <w:t>12</w:t>
    </w:r>
    <w:r w:rsidRPr="00352141">
      <w:rPr>
        <w:rStyle w:val="PageNumber"/>
        <w:rFonts w:cs="Arial"/>
        <w:color w:val="A6A6A6" w:themeColor="background1" w:themeShade="A6"/>
        <w:sz w:val="20"/>
        <w:szCs w:val="20"/>
      </w:rPr>
      <w:fldChar w:fldCharType="end"/>
    </w:r>
  </w:p>
  <w:p w:rsidR="00357DDD" w:rsidRPr="00352141" w:rsidRDefault="00357DDD" w:rsidP="00352141">
    <w:pPr>
      <w:pStyle w:val="Footer"/>
      <w:rPr>
        <w:rFonts w:ascii="Arial" w:hAnsi="Arial" w:cs="Arial"/>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912" w:rsidRPr="00013912" w:rsidRDefault="00013912" w:rsidP="00013912">
    <w:pPr>
      <w:pStyle w:val="Footer"/>
      <w:rPr>
        <w:rFonts w:ascii="Arial" w:hAnsi="Arial" w:cs="Arial"/>
        <w:color w:val="A6A6A6" w:themeColor="background1" w:themeShade="A6"/>
        <w:sz w:val="20"/>
        <w:szCs w:val="20"/>
        <w:lang w:eastAsia="ja-JP"/>
      </w:rPr>
    </w:pPr>
    <w:r>
      <w:rPr>
        <w:rFonts w:ascii="Arial" w:hAnsi="Arial" w:cs="Arial"/>
        <w:color w:val="A6A6A6" w:themeColor="background1" w:themeShade="A6"/>
        <w:sz w:val="20"/>
        <w:szCs w:val="20"/>
        <w:lang w:eastAsia="ja-JP"/>
      </w:rPr>
      <w:t>BUSS</w:t>
    </w:r>
    <w:r w:rsidRPr="00352141">
      <w:rPr>
        <w:rFonts w:ascii="Arial" w:hAnsi="Arial" w:cs="Arial"/>
        <w:color w:val="A6A6A6" w:themeColor="background1" w:themeShade="A6"/>
        <w:sz w:val="20"/>
        <w:szCs w:val="20"/>
        <w:lang w:eastAsia="ja-JP"/>
      </w:rPr>
      <w:t>_CMPlan_v1.0_EN</w:t>
    </w:r>
    <w:r w:rsidRPr="00352141">
      <w:rPr>
        <w:rFonts w:ascii="Arial" w:hAnsi="Arial" w:cs="Arial"/>
        <w:sz w:val="20"/>
        <w:szCs w:val="20"/>
      </w:rPr>
      <w:tab/>
      <w:t xml:space="preserve">                                                           </w:t>
    </w:r>
    <w:r>
      <w:rPr>
        <w:rFonts w:ascii="Arial" w:hAnsi="Arial" w:cs="Arial"/>
        <w:sz w:val="20"/>
        <w:szCs w:val="20"/>
      </w:rPr>
      <w:t xml:space="preserve">                                        </w:t>
    </w:r>
    <w:r w:rsidRPr="00352141">
      <w:rPr>
        <w:rFonts w:ascii="Arial" w:hAnsi="Arial" w:cs="Arial"/>
        <w:sz w:val="20"/>
        <w:szCs w:val="20"/>
      </w:rPr>
      <w:t xml:space="preserve"> </w:t>
    </w:r>
    <w:r w:rsidRPr="00013912">
      <w:rPr>
        <w:rStyle w:val="PageNumber"/>
        <w:color w:val="A6A6A6" w:themeColor="background1" w:themeShade="A6"/>
        <w:sz w:val="20"/>
      </w:rPr>
      <w:fldChar w:fldCharType="begin"/>
    </w:r>
    <w:r w:rsidRPr="00013912">
      <w:rPr>
        <w:rStyle w:val="PageNumber"/>
        <w:color w:val="A6A6A6" w:themeColor="background1" w:themeShade="A6"/>
        <w:sz w:val="20"/>
      </w:rPr>
      <w:instrText xml:space="preserve"> PAGE </w:instrText>
    </w:r>
    <w:r w:rsidRPr="00013912">
      <w:rPr>
        <w:rStyle w:val="PageNumber"/>
        <w:color w:val="A6A6A6" w:themeColor="background1" w:themeShade="A6"/>
        <w:sz w:val="20"/>
      </w:rPr>
      <w:fldChar w:fldCharType="separate"/>
    </w:r>
    <w:r w:rsidR="000702D8">
      <w:rPr>
        <w:rStyle w:val="PageNumber"/>
        <w:noProof/>
        <w:color w:val="A6A6A6" w:themeColor="background1" w:themeShade="A6"/>
        <w:sz w:val="20"/>
      </w:rPr>
      <w:t>1</w:t>
    </w:r>
    <w:r w:rsidRPr="00013912">
      <w:rPr>
        <w:rStyle w:val="PageNumber"/>
        <w:color w:val="A6A6A6" w:themeColor="background1" w:themeShade="A6"/>
        <w:sz w:val="20"/>
      </w:rPr>
      <w:fldChar w:fldCharType="end"/>
    </w:r>
    <w:r w:rsidRPr="00013912">
      <w:rPr>
        <w:rStyle w:val="PageNumber"/>
        <w:color w:val="A6A6A6" w:themeColor="background1" w:themeShade="A6"/>
        <w:sz w:val="20"/>
      </w:rPr>
      <w:t>/</w:t>
    </w:r>
    <w:r w:rsidRPr="00013912">
      <w:rPr>
        <w:rStyle w:val="PageNumber"/>
        <w:color w:val="A6A6A6" w:themeColor="background1" w:themeShade="A6"/>
        <w:sz w:val="20"/>
      </w:rPr>
      <w:fldChar w:fldCharType="begin"/>
    </w:r>
    <w:r w:rsidRPr="00013912">
      <w:rPr>
        <w:rStyle w:val="PageNumber"/>
        <w:color w:val="A6A6A6" w:themeColor="background1" w:themeShade="A6"/>
        <w:sz w:val="20"/>
      </w:rPr>
      <w:instrText xml:space="preserve"> NUMPAGES </w:instrText>
    </w:r>
    <w:r w:rsidRPr="00013912">
      <w:rPr>
        <w:rStyle w:val="PageNumber"/>
        <w:color w:val="A6A6A6" w:themeColor="background1" w:themeShade="A6"/>
        <w:sz w:val="20"/>
      </w:rPr>
      <w:fldChar w:fldCharType="separate"/>
    </w:r>
    <w:r w:rsidR="000702D8">
      <w:rPr>
        <w:rStyle w:val="PageNumber"/>
        <w:noProof/>
        <w:color w:val="A6A6A6" w:themeColor="background1" w:themeShade="A6"/>
        <w:sz w:val="20"/>
      </w:rPr>
      <w:t>12</w:t>
    </w:r>
    <w:r w:rsidRPr="00013912">
      <w:rPr>
        <w:rStyle w:val="PageNumber"/>
        <w:color w:val="A6A6A6" w:themeColor="background1" w:themeShade="A6"/>
        <w:sz w:val="20"/>
      </w:rPr>
      <w:fldChar w:fldCharType="end"/>
    </w:r>
    <w:r w:rsidRPr="00013912">
      <w:rPr>
        <w:rFonts w:ascii="Arial" w:hAnsi="Arial" w:cs="Arial"/>
        <w:szCs w:val="20"/>
      </w:rPr>
      <w:t xml:space="preserve">   </w:t>
    </w:r>
    <w:r w:rsidRPr="00352141">
      <w:rPr>
        <w:rFonts w:ascii="Arial" w:hAnsi="Arial" w:cs="Arial"/>
        <w:sz w:val="20"/>
        <w:szCs w:val="20"/>
      </w:rPr>
      <w:t xml:space="preserve">                   </w:t>
    </w:r>
    <w:r>
      <w:rPr>
        <w:rFonts w:ascii="Arial" w:hAnsi="Arial" w:cs="Arial"/>
        <w:sz w:val="20"/>
        <w:szCs w:val="20"/>
      </w:rPr>
      <w:t xml:space="preserve">                        </w:t>
    </w:r>
  </w:p>
  <w:p w:rsidR="00013912" w:rsidRDefault="00013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700" w:rsidRDefault="00B21700" w:rsidP="00A101D7">
      <w:r>
        <w:separator/>
      </w:r>
    </w:p>
    <w:p w:rsidR="00B21700" w:rsidRDefault="00B21700"/>
  </w:footnote>
  <w:footnote w:type="continuationSeparator" w:id="0">
    <w:p w:rsidR="00B21700" w:rsidRDefault="00B21700" w:rsidP="00A101D7">
      <w:r>
        <w:continuationSeparator/>
      </w:r>
    </w:p>
    <w:p w:rsidR="00B21700" w:rsidRDefault="00B2170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41" w:rsidRPr="00013912" w:rsidRDefault="00013912" w:rsidP="00352141">
    <w:pPr>
      <w:pStyle w:val="Footer"/>
      <w:rPr>
        <w:rFonts w:ascii="Arial" w:hAnsi="Arial" w:cs="Arial"/>
        <w:color w:val="A6A6A6" w:themeColor="background1" w:themeShade="A6"/>
        <w:sz w:val="20"/>
        <w:szCs w:val="20"/>
        <w:lang w:eastAsia="ja-JP"/>
      </w:rPr>
    </w:pPr>
    <w:r>
      <w:rPr>
        <w:rFonts w:ascii="Arial" w:hAnsi="Arial" w:cs="Arial"/>
        <w:color w:val="A6A6A6" w:themeColor="background1" w:themeShade="A6"/>
        <w:sz w:val="20"/>
        <w:szCs w:val="20"/>
        <w:lang w:eastAsia="ja-JP"/>
      </w:rPr>
      <w:t>BUSS</w:t>
    </w:r>
    <w:r w:rsidR="00352141" w:rsidRPr="00352141">
      <w:rPr>
        <w:rFonts w:ascii="Arial" w:hAnsi="Arial" w:cs="Arial"/>
        <w:color w:val="A6A6A6" w:themeColor="background1" w:themeShade="A6"/>
        <w:sz w:val="20"/>
        <w:szCs w:val="20"/>
        <w:lang w:eastAsia="ja-JP"/>
      </w:rPr>
      <w:t>_CMPlan_v1.0_EN</w:t>
    </w:r>
    <w:r w:rsidR="00352141" w:rsidRPr="00352141">
      <w:rPr>
        <w:rFonts w:ascii="Arial" w:hAnsi="Arial" w:cs="Arial"/>
        <w:sz w:val="20"/>
        <w:szCs w:val="20"/>
      </w:rPr>
      <w:tab/>
      <w:t xml:space="preserve">                                                                                   </w:t>
    </w:r>
    <w:r w:rsidR="00352141">
      <w:rPr>
        <w:rFonts w:ascii="Arial" w:hAnsi="Arial" w:cs="Arial"/>
        <w:sz w:val="20"/>
        <w:szCs w:val="20"/>
      </w:rPr>
      <w:t xml:space="preserve">                        </w:t>
    </w:r>
  </w:p>
  <w:p w:rsidR="00357DDD" w:rsidRPr="00352141" w:rsidRDefault="00357DDD" w:rsidP="003521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68E5EC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m Nguyễn Thành">
    <w15:presenceInfo w15:providerId="Windows Live" w15:userId="5a835677a35c1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13912"/>
    <w:rsid w:val="000204AC"/>
    <w:rsid w:val="000209ED"/>
    <w:rsid w:val="00021A66"/>
    <w:rsid w:val="00027F7C"/>
    <w:rsid w:val="000702D8"/>
    <w:rsid w:val="0009393F"/>
    <w:rsid w:val="000B2B46"/>
    <w:rsid w:val="000C67A3"/>
    <w:rsid w:val="000E0EF3"/>
    <w:rsid w:val="000F4479"/>
    <w:rsid w:val="000F5174"/>
    <w:rsid w:val="00141203"/>
    <w:rsid w:val="00161807"/>
    <w:rsid w:val="00193908"/>
    <w:rsid w:val="001C061E"/>
    <w:rsid w:val="001C4FDA"/>
    <w:rsid w:val="001C610B"/>
    <w:rsid w:val="001D490E"/>
    <w:rsid w:val="001E16AE"/>
    <w:rsid w:val="001F4E21"/>
    <w:rsid w:val="00220CB1"/>
    <w:rsid w:val="002223CB"/>
    <w:rsid w:val="002369DA"/>
    <w:rsid w:val="002658F0"/>
    <w:rsid w:val="002666E7"/>
    <w:rsid w:val="00276F80"/>
    <w:rsid w:val="00291796"/>
    <w:rsid w:val="002D6B98"/>
    <w:rsid w:val="00307B2B"/>
    <w:rsid w:val="00345F52"/>
    <w:rsid w:val="00352141"/>
    <w:rsid w:val="00357DDD"/>
    <w:rsid w:val="00360703"/>
    <w:rsid w:val="00370188"/>
    <w:rsid w:val="0038535A"/>
    <w:rsid w:val="003B224F"/>
    <w:rsid w:val="003D07EB"/>
    <w:rsid w:val="003D4980"/>
    <w:rsid w:val="003D5C76"/>
    <w:rsid w:val="003E755D"/>
    <w:rsid w:val="004215EB"/>
    <w:rsid w:val="004500A3"/>
    <w:rsid w:val="00495075"/>
    <w:rsid w:val="004C2DB6"/>
    <w:rsid w:val="004E05AE"/>
    <w:rsid w:val="005125FA"/>
    <w:rsid w:val="005576C6"/>
    <w:rsid w:val="005674C7"/>
    <w:rsid w:val="00567FCF"/>
    <w:rsid w:val="00573B10"/>
    <w:rsid w:val="00574666"/>
    <w:rsid w:val="0059330B"/>
    <w:rsid w:val="005B7BD9"/>
    <w:rsid w:val="005C3F00"/>
    <w:rsid w:val="005E03DE"/>
    <w:rsid w:val="005E11FF"/>
    <w:rsid w:val="005F16C1"/>
    <w:rsid w:val="00617F29"/>
    <w:rsid w:val="006559DB"/>
    <w:rsid w:val="00672D31"/>
    <w:rsid w:val="006C6D38"/>
    <w:rsid w:val="006C7512"/>
    <w:rsid w:val="006D0656"/>
    <w:rsid w:val="00713791"/>
    <w:rsid w:val="00716009"/>
    <w:rsid w:val="00742D3F"/>
    <w:rsid w:val="007469EF"/>
    <w:rsid w:val="0075731C"/>
    <w:rsid w:val="00792126"/>
    <w:rsid w:val="00794D42"/>
    <w:rsid w:val="00795822"/>
    <w:rsid w:val="007D09DD"/>
    <w:rsid w:val="007D74DA"/>
    <w:rsid w:val="007E09D6"/>
    <w:rsid w:val="00803C63"/>
    <w:rsid w:val="0087104C"/>
    <w:rsid w:val="008D03C5"/>
    <w:rsid w:val="00930F87"/>
    <w:rsid w:val="00933B78"/>
    <w:rsid w:val="009614B6"/>
    <w:rsid w:val="00962F10"/>
    <w:rsid w:val="0096312D"/>
    <w:rsid w:val="00967080"/>
    <w:rsid w:val="00985112"/>
    <w:rsid w:val="00986DC5"/>
    <w:rsid w:val="009B20DE"/>
    <w:rsid w:val="009C45BD"/>
    <w:rsid w:val="009D7586"/>
    <w:rsid w:val="00A101D7"/>
    <w:rsid w:val="00A15EE9"/>
    <w:rsid w:val="00A16B6B"/>
    <w:rsid w:val="00A312A0"/>
    <w:rsid w:val="00A66963"/>
    <w:rsid w:val="00A714B6"/>
    <w:rsid w:val="00A7470D"/>
    <w:rsid w:val="00A81041"/>
    <w:rsid w:val="00A94478"/>
    <w:rsid w:val="00AA2DE0"/>
    <w:rsid w:val="00AB0C3E"/>
    <w:rsid w:val="00AE2C2D"/>
    <w:rsid w:val="00AF4783"/>
    <w:rsid w:val="00B05C25"/>
    <w:rsid w:val="00B15FFC"/>
    <w:rsid w:val="00B21700"/>
    <w:rsid w:val="00B2366E"/>
    <w:rsid w:val="00B51E54"/>
    <w:rsid w:val="00B81919"/>
    <w:rsid w:val="00B85AB8"/>
    <w:rsid w:val="00BA6660"/>
    <w:rsid w:val="00BB46F0"/>
    <w:rsid w:val="00BE0C2E"/>
    <w:rsid w:val="00BE5004"/>
    <w:rsid w:val="00BE512C"/>
    <w:rsid w:val="00BF123D"/>
    <w:rsid w:val="00C04288"/>
    <w:rsid w:val="00C178A4"/>
    <w:rsid w:val="00C210B5"/>
    <w:rsid w:val="00C862C5"/>
    <w:rsid w:val="00CB3903"/>
    <w:rsid w:val="00CD4400"/>
    <w:rsid w:val="00CD5FD0"/>
    <w:rsid w:val="00CF1911"/>
    <w:rsid w:val="00D2630F"/>
    <w:rsid w:val="00D30476"/>
    <w:rsid w:val="00D30BFD"/>
    <w:rsid w:val="00D52A19"/>
    <w:rsid w:val="00D719B2"/>
    <w:rsid w:val="00D7470C"/>
    <w:rsid w:val="00D809A9"/>
    <w:rsid w:val="00D913DC"/>
    <w:rsid w:val="00DD2B1F"/>
    <w:rsid w:val="00DF6901"/>
    <w:rsid w:val="00E14991"/>
    <w:rsid w:val="00E26611"/>
    <w:rsid w:val="00E80E41"/>
    <w:rsid w:val="00E81772"/>
    <w:rsid w:val="00E91DCD"/>
    <w:rsid w:val="00E94011"/>
    <w:rsid w:val="00EA1ED8"/>
    <w:rsid w:val="00EA6196"/>
    <w:rsid w:val="00EB0386"/>
    <w:rsid w:val="00EB2247"/>
    <w:rsid w:val="00EC036C"/>
    <w:rsid w:val="00EC3155"/>
    <w:rsid w:val="00EF4F6B"/>
    <w:rsid w:val="00EF5FA0"/>
    <w:rsid w:val="00F0343D"/>
    <w:rsid w:val="00F26057"/>
    <w:rsid w:val="00F269E5"/>
    <w:rsid w:val="00F278ED"/>
    <w:rsid w:val="00F36B83"/>
    <w:rsid w:val="00F50379"/>
    <w:rsid w:val="00F865E8"/>
    <w:rsid w:val="00F94C47"/>
    <w:rsid w:val="00F95EF7"/>
    <w:rsid w:val="00F96579"/>
    <w:rsid w:val="00FB59AA"/>
    <w:rsid w:val="00FE0AB9"/>
    <w:rsid w:val="00FE38CA"/>
    <w:rsid w:val="00FF7495"/>
    <w:rsid w:val="00FF7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045546BF-F6F5-4D0B-997F-E18BB196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F26057"/>
    <w:pPr>
      <w:keepNext/>
      <w:numPr>
        <w:ilvl w:val="1"/>
        <w:numId w:val="1"/>
      </w:numPr>
      <w:spacing w:before="240" w:after="120" w:line="360" w:lineRule="auto"/>
      <w:ind w:left="562" w:hanging="562"/>
      <w:outlineLvl w:val="1"/>
    </w:pPr>
    <w:rPr>
      <w:b/>
      <w:bCs/>
      <w:iCs/>
      <w:sz w:val="28"/>
      <w:szCs w:val="24"/>
    </w:rPr>
  </w:style>
  <w:style w:type="paragraph" w:styleId="Heading3">
    <w:name w:val="heading 3"/>
    <w:basedOn w:val="Normal"/>
    <w:next w:val="Normal"/>
    <w:link w:val="Heading3Char"/>
    <w:autoRedefine/>
    <w:qFormat/>
    <w:rsid w:val="00F26057"/>
    <w:pPr>
      <w:keepNext/>
      <w:numPr>
        <w:ilvl w:val="2"/>
        <w:numId w:val="1"/>
      </w:numPr>
      <w:tabs>
        <w:tab w:val="clear" w:pos="2214"/>
      </w:tabs>
      <w:spacing w:before="240" w:after="240" w:line="360" w:lineRule="auto"/>
      <w:ind w:left="1224"/>
      <w:outlineLvl w:val="2"/>
    </w:pPr>
    <w:rPr>
      <w:b/>
      <w:bCs/>
      <w:sz w:val="24"/>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F26057"/>
    <w:rPr>
      <w:rFonts w:ascii="Times New Roman" w:eastAsia="Times New Roman" w:hAnsi="Times New Roman" w:cs="Times New Roman"/>
      <w:b/>
      <w:bCs/>
      <w:iCs/>
      <w:sz w:val="28"/>
      <w:szCs w:val="24"/>
      <w:lang w:eastAsia="en-US"/>
    </w:rPr>
  </w:style>
  <w:style w:type="character" w:customStyle="1" w:styleId="Heading3Char">
    <w:name w:val="Heading 3 Char"/>
    <w:basedOn w:val="DefaultParagraphFont"/>
    <w:link w:val="Heading3"/>
    <w:rsid w:val="00F26057"/>
    <w:rPr>
      <w:rFonts w:ascii="Times New Roman" w:eastAsia="Times New Roman" w:hAnsi="Times New Roman" w:cs="Times New Roman"/>
      <w:b/>
      <w:bCs/>
      <w:sz w:val="24"/>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FF77F4"/>
    <w:pPr>
      <w:pBdr>
        <w:bottom w:val="single" w:sz="2" w:space="1" w:color="808080"/>
      </w:pBdr>
      <w:ind w:left="0"/>
    </w:pPr>
    <w:rPr>
      <w:rFonts w:ascii="Arial" w:hAnsi="Arial" w:cs="Arial"/>
      <w:color w:val="000000" w:themeColor="text1"/>
      <w:sz w:val="20"/>
      <w:szCs w:val="20"/>
      <w:lang w:val="fr-FR"/>
    </w:rPr>
  </w:style>
  <w:style w:type="character" w:customStyle="1" w:styleId="HeaderChar">
    <w:name w:val="Header Char"/>
    <w:basedOn w:val="DefaultParagraphFont"/>
    <w:link w:val="Header"/>
    <w:rsid w:val="00FF77F4"/>
    <w:rPr>
      <w:rFonts w:ascii="Arial" w:eastAsia="Times New Roman" w:hAnsi="Arial" w:cs="Arial"/>
      <w:color w:val="000000" w:themeColor="text1"/>
      <w:sz w:val="20"/>
      <w:szCs w:val="20"/>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567FCF"/>
    <w:pPr>
      <w:pageBreakBefore/>
      <w:tabs>
        <w:tab w:val="left" w:pos="2160"/>
        <w:tab w:val="right" w:pos="5040"/>
        <w:tab w:val="left" w:pos="5760"/>
        <w:tab w:val="right" w:pos="8640"/>
      </w:tabs>
      <w:spacing w:before="360" w:after="240"/>
      <w:ind w:left="0"/>
    </w:pPr>
    <w:rPr>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021A66"/>
    <w:pPr>
      <w:keepLines w:val="0"/>
      <w:framePr w:hSpace="180" w:wrap="around" w:vAnchor="text" w:hAnchor="text" w:xAlign="center" w:y="1"/>
      <w:autoSpaceDE w:val="0"/>
      <w:autoSpaceDN w:val="0"/>
      <w:spacing w:before="80" w:after="80"/>
      <w:ind w:left="0"/>
      <w:suppressOverlap/>
      <w:jc w:val="left"/>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clipse.org/download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techsmith.com/snagit.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ucts.office.com/EN/"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microsoft.com/en-us/server-cloud/products/sql-server/" TargetMode="External"/><Relationship Id="rId23" Type="http://schemas.openxmlformats.org/officeDocument/2006/relationships/fontTable" Target="fontTable.xml"/><Relationship Id="rId10" Type="http://schemas.openxmlformats.org/officeDocument/2006/relationships/hyperlink" Target="http://www.sparxsystems.com/products/ea/trial.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indows.github.com/index.html" TargetMode="External"/><Relationship Id="rId14" Type="http://schemas.openxmlformats.org/officeDocument/2006/relationships/hyperlink" Target="https://www.visualstudio.com/en-us/downloads/download-visual-studio-vs.aspx"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4C9B0-5340-4E57-A31A-BB4EA158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12</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Thành</dc:creator>
  <cp:keywords/>
  <dc:description/>
  <cp:lastModifiedBy>Nam Nguyễn Thành</cp:lastModifiedBy>
  <cp:revision>126</cp:revision>
  <dcterms:created xsi:type="dcterms:W3CDTF">2014-06-10T00:55:00Z</dcterms:created>
  <dcterms:modified xsi:type="dcterms:W3CDTF">2015-06-06T15:52:00Z</dcterms:modified>
</cp:coreProperties>
</file>